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2969D2" w14:textId="77777777" w:rsidR="00F32C60" w:rsidRDefault="00F32C60" w:rsidP="00A343A1">
      <w:pPr>
        <w:pStyle w:val="Title"/>
        <w:sectPr w:rsidR="00F32C60">
          <w:footerReference w:type="even" r:id="rId8"/>
          <w:footerReference w:type="default" r:id="rId9"/>
          <w:pgSz w:w="11906" w:h="16838"/>
          <w:pgMar w:top="1440" w:right="1440" w:bottom="1440" w:left="1440" w:header="708" w:footer="708" w:gutter="0"/>
          <w:cols w:space="708"/>
          <w:docGrid w:linePitch="360"/>
        </w:sectPr>
      </w:pPr>
    </w:p>
    <w:p w14:paraId="1F81527E" w14:textId="166C694E" w:rsidR="00506425" w:rsidRPr="0021434D" w:rsidRDefault="00506425" w:rsidP="00A343A1">
      <w:pPr>
        <w:pStyle w:val="Title"/>
        <w:rPr>
          <w:color w:val="auto"/>
        </w:rPr>
      </w:pPr>
      <w:r>
        <w:rPr>
          <w:noProof/>
        </w:rPr>
        <w:lastRenderedPageBreak/>
        <w:drawing>
          <wp:anchor distT="0" distB="0" distL="114300" distR="114300" simplePos="0" relativeHeight="251644928" behindDoc="0" locked="0" layoutInCell="1" allowOverlap="1" wp14:anchorId="66FDA6BC" wp14:editId="44966E69">
            <wp:simplePos x="0" y="0"/>
            <wp:positionH relativeFrom="column">
              <wp:posOffset>3999865</wp:posOffset>
            </wp:positionH>
            <wp:positionV relativeFrom="paragraph">
              <wp:posOffset>-457200</wp:posOffset>
            </wp:positionV>
            <wp:extent cx="2181225" cy="1600200"/>
            <wp:effectExtent l="0" t="0" r="0" b="0"/>
            <wp:wrapTight wrapText="bothSides">
              <wp:wrapPolygon edited="0">
                <wp:start x="4528" y="0"/>
                <wp:lineTo x="1509" y="6171"/>
                <wp:lineTo x="1509" y="6857"/>
                <wp:lineTo x="3270" y="11657"/>
                <wp:lineTo x="5534" y="17143"/>
                <wp:lineTo x="2012" y="17829"/>
                <wp:lineTo x="1258" y="18514"/>
                <wp:lineTo x="1509" y="21257"/>
                <wp:lineTo x="19619" y="21257"/>
                <wp:lineTo x="20625" y="20571"/>
                <wp:lineTo x="20122" y="18171"/>
                <wp:lineTo x="17355" y="17143"/>
                <wp:lineTo x="19368" y="11657"/>
                <wp:lineTo x="20877" y="5143"/>
                <wp:lineTo x="18865" y="2057"/>
                <wp:lineTo x="17104" y="0"/>
                <wp:lineTo x="452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e_logo_RGB_BLUE.png"/>
                    <pic:cNvPicPr/>
                  </pic:nvPicPr>
                  <pic:blipFill rotWithShape="1">
                    <a:blip r:embed="rId10">
                      <a:extLst>
                        <a:ext uri="{28A0092B-C50C-407E-A947-70E740481C1C}">
                          <a14:useLocalDpi xmlns:a14="http://schemas.microsoft.com/office/drawing/2010/main" val="0"/>
                        </a:ext>
                      </a:extLst>
                    </a:blip>
                    <a:srcRect t="14000" b="12667"/>
                    <a:stretch/>
                  </pic:blipFill>
                  <pic:spPr bwMode="auto">
                    <a:xfrm>
                      <a:off x="0" y="0"/>
                      <a:ext cx="2181225" cy="16002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14:sizeRelH relativeFrom="page">
              <wp14:pctWidth>0</wp14:pctWidth>
            </wp14:sizeRelH>
            <wp14:sizeRelV relativeFrom="page">
              <wp14:pctHeight>0</wp14:pctHeight>
            </wp14:sizeRelV>
          </wp:anchor>
        </w:drawing>
      </w:r>
    </w:p>
    <w:p w14:paraId="0C13F128" w14:textId="77777777" w:rsidR="00506425" w:rsidRPr="0021434D" w:rsidRDefault="00506425" w:rsidP="00A343A1">
      <w:pPr>
        <w:pStyle w:val="Title"/>
      </w:pPr>
    </w:p>
    <w:p w14:paraId="7417357D" w14:textId="77777777" w:rsidR="00506425" w:rsidRPr="0021434D" w:rsidRDefault="00506425" w:rsidP="00A343A1">
      <w:pPr>
        <w:pStyle w:val="Title"/>
      </w:pPr>
    </w:p>
    <w:p w14:paraId="2E24C093" w14:textId="52FC9B3F" w:rsidR="005B7FE1" w:rsidRDefault="005B7FE1" w:rsidP="00A343A1">
      <w:pPr>
        <w:pStyle w:val="Title"/>
      </w:pPr>
      <w:r w:rsidRPr="00853A81">
        <w:t>Northern Ireland</w:t>
      </w:r>
    </w:p>
    <w:p w14:paraId="4471522C" w14:textId="15F5A3E7" w:rsidR="00506425" w:rsidRPr="00853A81" w:rsidRDefault="00506425" w:rsidP="00A343A1">
      <w:pPr>
        <w:pStyle w:val="Title"/>
      </w:pPr>
      <w:r w:rsidRPr="00853A81">
        <w:t>Empowering Young People</w:t>
      </w:r>
    </w:p>
    <w:p w14:paraId="2058DED0" w14:textId="05ACB84B" w:rsidR="00F32C60" w:rsidRDefault="00853A81" w:rsidP="00F32C60">
      <w:pPr>
        <w:pStyle w:val="Subtitle"/>
      </w:pPr>
      <w:r>
        <w:t>£30,000 to £500,000</w:t>
      </w:r>
    </w:p>
    <w:p w14:paraId="3AFFA30B" w14:textId="42516B37" w:rsidR="00F32C60" w:rsidRDefault="00F32C60" w:rsidP="00F32C60">
      <w:pPr>
        <w:pStyle w:val="Subtitle"/>
        <w:rPr>
          <w:rFonts w:eastAsia="Calibri" w:cs="Times New Roman"/>
          <w:sz w:val="24"/>
          <w:szCs w:val="24"/>
        </w:rPr>
      </w:pPr>
      <w:r w:rsidRPr="00F32C60">
        <w:rPr>
          <w:color w:val="00AEEF"/>
          <w:sz w:val="76"/>
          <w:szCs w:val="20"/>
          <w:lang w:val="en-GB"/>
        </w:rPr>
        <w:drawing>
          <wp:anchor distT="0" distB="0" distL="114300" distR="114300" simplePos="0" relativeHeight="251669504" behindDoc="1" locked="0" layoutInCell="1" allowOverlap="1" wp14:anchorId="73B43F5F" wp14:editId="5217E412">
            <wp:simplePos x="0" y="0"/>
            <wp:positionH relativeFrom="column">
              <wp:posOffset>635</wp:posOffset>
            </wp:positionH>
            <wp:positionV relativeFrom="paragraph">
              <wp:posOffset>227965</wp:posOffset>
            </wp:positionV>
            <wp:extent cx="5943600" cy="264189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board 5 copy@3x-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41893"/>
                    </a:xfrm>
                    <a:prstGeom prst="rect">
                      <a:avLst/>
                    </a:prstGeom>
                  </pic:spPr>
                </pic:pic>
              </a:graphicData>
            </a:graphic>
            <wp14:sizeRelH relativeFrom="page">
              <wp14:pctWidth>0</wp14:pctWidth>
            </wp14:sizeRelH>
            <wp14:sizeRelV relativeFrom="page">
              <wp14:pctHeight>0</wp14:pctHeight>
            </wp14:sizeRelV>
          </wp:anchor>
        </w:drawing>
      </w:r>
    </w:p>
    <w:p w14:paraId="7C1EA35A" w14:textId="38441C1A" w:rsidR="00F32C60" w:rsidRDefault="00F32C60" w:rsidP="00F32C60">
      <w:pPr>
        <w:pStyle w:val="Subtitle"/>
        <w:rPr>
          <w:rFonts w:eastAsia="Calibri" w:cs="Times New Roman"/>
          <w:sz w:val="24"/>
          <w:szCs w:val="24"/>
        </w:rPr>
      </w:pPr>
    </w:p>
    <w:p w14:paraId="3E6DA30A" w14:textId="55F612BF" w:rsidR="00F32C60" w:rsidRDefault="00F32C60" w:rsidP="00F32C60">
      <w:pPr>
        <w:pStyle w:val="Subtitle"/>
        <w:rPr>
          <w:rFonts w:eastAsia="Calibri" w:cs="Times New Roman"/>
          <w:sz w:val="24"/>
          <w:szCs w:val="24"/>
        </w:rPr>
      </w:pPr>
    </w:p>
    <w:p w14:paraId="0F148D7A" w14:textId="11A5263E" w:rsidR="00F32C60" w:rsidRDefault="00F32C60" w:rsidP="00F32C60">
      <w:pPr>
        <w:pStyle w:val="Subtitle"/>
        <w:rPr>
          <w:rFonts w:eastAsia="Calibri" w:cs="Times New Roman"/>
          <w:sz w:val="24"/>
          <w:szCs w:val="24"/>
        </w:rPr>
      </w:pPr>
    </w:p>
    <w:p w14:paraId="1A26E0C0" w14:textId="696751B2" w:rsidR="00F32C60" w:rsidRPr="00F32C60" w:rsidRDefault="00F32C60" w:rsidP="00F32C60">
      <w:pPr>
        <w:pStyle w:val="Subtitle"/>
        <w:rPr>
          <w:rFonts w:eastAsia="Calibri" w:cs="Times New Roman"/>
          <w:sz w:val="24"/>
          <w:szCs w:val="24"/>
        </w:rPr>
      </w:pPr>
    </w:p>
    <w:p w14:paraId="6088E7C3" w14:textId="56B4DE44" w:rsidR="00F32C60" w:rsidRPr="00F32C60" w:rsidRDefault="00F32C60" w:rsidP="00F32C60">
      <w:pPr>
        <w:pStyle w:val="Subtitle"/>
        <w:rPr>
          <w:rFonts w:eastAsia="Calibri" w:cs="Times New Roman"/>
          <w:sz w:val="24"/>
          <w:szCs w:val="24"/>
        </w:rPr>
      </w:pPr>
    </w:p>
    <w:p w14:paraId="7F2FFEA6" w14:textId="2EA9E0B6" w:rsidR="00F32C60" w:rsidRPr="00F32C60" w:rsidRDefault="00F32C60" w:rsidP="00F32C60">
      <w:pPr>
        <w:pStyle w:val="Subtitle"/>
        <w:rPr>
          <w:rFonts w:eastAsia="Calibri" w:cs="Times New Roman"/>
          <w:sz w:val="24"/>
          <w:szCs w:val="24"/>
        </w:rPr>
      </w:pPr>
    </w:p>
    <w:p w14:paraId="23CF9F42" w14:textId="777C58BE" w:rsidR="00F32C60" w:rsidRPr="00F32C60" w:rsidRDefault="00F32C60" w:rsidP="00F32C60">
      <w:pPr>
        <w:pStyle w:val="Subtitle"/>
        <w:rPr>
          <w:rFonts w:eastAsia="Calibri" w:cs="Times New Roman"/>
          <w:sz w:val="24"/>
          <w:szCs w:val="24"/>
        </w:rPr>
      </w:pPr>
    </w:p>
    <w:p w14:paraId="6F1D7C18" w14:textId="52AEF8DB" w:rsidR="00F32C60" w:rsidRPr="00F32C60" w:rsidRDefault="00F32C60" w:rsidP="00F32C60">
      <w:pPr>
        <w:pStyle w:val="Subtitle"/>
        <w:rPr>
          <w:rFonts w:eastAsia="Calibri" w:cs="Times New Roman"/>
          <w:sz w:val="24"/>
          <w:szCs w:val="24"/>
        </w:rPr>
      </w:pPr>
    </w:p>
    <w:p w14:paraId="592E8BBE" w14:textId="37144974" w:rsidR="00F32C60" w:rsidRPr="00F32C60" w:rsidRDefault="00F32C60" w:rsidP="00F32C60">
      <w:pPr>
        <w:pStyle w:val="Subtitle"/>
        <w:rPr>
          <w:rFonts w:eastAsia="Calibri" w:cs="Times New Roman"/>
          <w:sz w:val="24"/>
          <w:szCs w:val="24"/>
        </w:rPr>
      </w:pPr>
    </w:p>
    <w:p w14:paraId="36E22AC8" w14:textId="4B85C2E1" w:rsidR="00F32C60" w:rsidRPr="00F32C60" w:rsidRDefault="00F32C60" w:rsidP="00F32C60">
      <w:pPr>
        <w:pStyle w:val="Subtitle"/>
        <w:rPr>
          <w:rFonts w:eastAsia="Calibri" w:cs="Times New Roman"/>
          <w:sz w:val="24"/>
          <w:szCs w:val="24"/>
        </w:rPr>
      </w:pPr>
    </w:p>
    <w:p w14:paraId="1D8FF9F9" w14:textId="5928EC81" w:rsidR="00F32C60" w:rsidRPr="00F32C60" w:rsidRDefault="00F32C60" w:rsidP="00F32C60">
      <w:pPr>
        <w:pStyle w:val="Subtitle"/>
        <w:rPr>
          <w:rFonts w:eastAsia="Calibri" w:cs="Times New Roman"/>
          <w:sz w:val="24"/>
          <w:szCs w:val="24"/>
        </w:rPr>
      </w:pPr>
    </w:p>
    <w:p w14:paraId="2EFA79CB" w14:textId="65765464" w:rsidR="006229A0" w:rsidRPr="00722E4E" w:rsidRDefault="006229A0" w:rsidP="00F32C60">
      <w:pPr>
        <w:pStyle w:val="Subtitle"/>
        <w:rPr>
          <w:sz w:val="24"/>
          <w:szCs w:val="24"/>
        </w:rPr>
      </w:pPr>
      <w:r w:rsidRPr="00722E4E">
        <w:rPr>
          <w:rFonts w:eastAsia="Calibri" w:cs="Times New Roman"/>
          <w:sz w:val="24"/>
          <w:szCs w:val="24"/>
        </w:rPr>
        <w:t xml:space="preserve">If you have any questions about completing this application form, or if you need it in a different format (for example large print), please contact us by email at </w:t>
      </w:r>
      <w:hyperlink r:id="rId12" w:history="1">
        <w:r w:rsidRPr="00722E4E">
          <w:rPr>
            <w:rFonts w:eastAsia="Calibri" w:cs="Times New Roman"/>
            <w:b/>
            <w:sz w:val="24"/>
            <w:szCs w:val="24"/>
          </w:rPr>
          <w:t>enquiries.ni@biglotteryfund.org.uk</w:t>
        </w:r>
      </w:hyperlink>
      <w:r w:rsidRPr="00722E4E">
        <w:rPr>
          <w:rFonts w:eastAsia="Calibri" w:cs="Times New Roman"/>
          <w:sz w:val="24"/>
          <w:szCs w:val="24"/>
        </w:rPr>
        <w:t xml:space="preserve"> or call us on 028 9055 1455.</w:t>
      </w:r>
      <w:r w:rsidRPr="00722E4E" w:rsidDel="008D7B25">
        <w:rPr>
          <w:rFonts w:eastAsia="Calibri" w:cs="Times New Roman"/>
          <w:sz w:val="24"/>
          <w:szCs w:val="24"/>
        </w:rPr>
        <w:t xml:space="preserve"> </w:t>
      </w:r>
    </w:p>
    <w:p w14:paraId="1C0FF5A9" w14:textId="403B1AF2" w:rsidR="006229A0" w:rsidRPr="0021434D" w:rsidRDefault="006229A0" w:rsidP="005B7FE1">
      <w:pPr>
        <w:spacing w:after="120" w:line="276" w:lineRule="auto"/>
        <w:rPr>
          <w:rFonts w:ascii="Trebuchet MS" w:eastAsia="Calibri" w:hAnsi="Trebuchet MS" w:cs="Times New Roman"/>
        </w:rPr>
      </w:pPr>
      <w:r w:rsidRPr="00722E4E">
        <w:rPr>
          <w:rFonts w:ascii="Trebuchet MS" w:eastAsia="Calibri" w:hAnsi="Trebuchet MS" w:cs="Times New Roman"/>
          <w:sz w:val="24"/>
          <w:szCs w:val="24"/>
        </w:rPr>
        <w:t>Our website also has further information, advice and tips to help you complete your application.</w:t>
      </w:r>
      <w:r w:rsidRPr="0021434D">
        <w:rPr>
          <w:rFonts w:ascii="Trebuchet MS" w:eastAsia="Calibri" w:hAnsi="Trebuchet MS" w:cs="Times New Roman"/>
        </w:rPr>
        <w:br w:type="page"/>
      </w:r>
    </w:p>
    <w:p w14:paraId="14EF8A4F" w14:textId="4DFAEA7D" w:rsidR="00B66D28" w:rsidRPr="00853A81" w:rsidRDefault="00B66D28" w:rsidP="005975C6">
      <w:pPr>
        <w:spacing w:after="200" w:line="276" w:lineRule="auto"/>
        <w:rPr>
          <w:rFonts w:ascii="Trebuchet MS" w:eastAsia="Calibri" w:hAnsi="Trebuchet MS" w:cs="Times New Roman"/>
          <w:b/>
          <w:bCs/>
          <w:color w:val="00AEEF"/>
          <w:sz w:val="28"/>
          <w:szCs w:val="28"/>
        </w:rPr>
      </w:pPr>
      <w:r w:rsidRPr="00853A81">
        <w:rPr>
          <w:rFonts w:ascii="Trebuchet MS" w:eastAsia="Calibri" w:hAnsi="Trebuchet MS" w:cs="Times New Roman"/>
          <w:b/>
          <w:bCs/>
          <w:color w:val="00AEEF"/>
          <w:sz w:val="28"/>
          <w:szCs w:val="28"/>
        </w:rPr>
        <w:lastRenderedPageBreak/>
        <w:t>Your project</w:t>
      </w:r>
    </w:p>
    <w:p w14:paraId="4499A2A9" w14:textId="77777777" w:rsidR="005975C6" w:rsidRPr="00722E4E" w:rsidRDefault="003B485F" w:rsidP="005975C6">
      <w:pPr>
        <w:spacing w:after="120" w:line="276" w:lineRule="auto"/>
        <w:ind w:left="425" w:hanging="425"/>
        <w:rPr>
          <w:rFonts w:ascii="Trebuchet MS" w:eastAsia="Calibri" w:hAnsi="Trebuchet MS" w:cs="Times New Roman"/>
          <w:b/>
          <w:sz w:val="24"/>
          <w:szCs w:val="24"/>
        </w:rPr>
      </w:pPr>
      <w:r w:rsidRPr="00722E4E">
        <w:rPr>
          <w:rFonts w:ascii="Trebuchet MS" w:eastAsia="Calibri" w:hAnsi="Trebuchet MS" w:cs="Times New Roman"/>
          <w:b/>
          <w:sz w:val="24"/>
          <w:szCs w:val="24"/>
        </w:rPr>
        <w:t>1</w:t>
      </w:r>
      <w:r w:rsidR="00B66D28" w:rsidRPr="00722E4E">
        <w:rPr>
          <w:rFonts w:ascii="Trebuchet MS" w:eastAsia="Calibri" w:hAnsi="Trebuchet MS" w:cs="Times New Roman"/>
          <w:b/>
          <w:sz w:val="24"/>
          <w:szCs w:val="24"/>
        </w:rPr>
        <w:t>. Project name</w:t>
      </w:r>
    </w:p>
    <w:p w14:paraId="5501FC71" w14:textId="77777777" w:rsidR="005975C6" w:rsidRPr="00722E4E" w:rsidRDefault="00B66D28" w:rsidP="005975C6">
      <w:pPr>
        <w:spacing w:after="120" w:line="276" w:lineRule="auto"/>
        <w:rPr>
          <w:rFonts w:ascii="Trebuchet MS" w:eastAsia="Calibri" w:hAnsi="Trebuchet MS" w:cs="Times New Roman"/>
          <w:bCs/>
          <w:sz w:val="24"/>
          <w:szCs w:val="24"/>
        </w:rPr>
      </w:pPr>
      <w:r w:rsidRPr="00722E4E">
        <w:rPr>
          <w:rFonts w:ascii="Trebuchet MS" w:eastAsia="Calibri" w:hAnsi="Trebuchet MS" w:cs="Times New Roman"/>
          <w:bCs/>
          <w:sz w:val="24"/>
          <w:szCs w:val="24"/>
        </w:rPr>
        <w:t xml:space="preserve">Give your project a short title, something we can use to promote your project if you are successful. </w:t>
      </w:r>
    </w:p>
    <w:p w14:paraId="32D8C904" w14:textId="7C9A67A3" w:rsidR="00B656CD" w:rsidRPr="00722E4E" w:rsidRDefault="00B66D28" w:rsidP="005975C6">
      <w:pPr>
        <w:spacing w:after="120" w:line="276" w:lineRule="auto"/>
        <w:rPr>
          <w:rFonts w:ascii="Trebuchet MS" w:eastAsia="Calibri" w:hAnsi="Trebuchet MS" w:cs="Times New Roman"/>
          <w:bCs/>
          <w:sz w:val="24"/>
          <w:szCs w:val="24"/>
        </w:rPr>
      </w:pPr>
      <w:r w:rsidRPr="00722E4E">
        <w:rPr>
          <w:rFonts w:ascii="Trebuchet MS" w:eastAsia="Calibri" w:hAnsi="Trebuchet MS" w:cs="Times New Roman"/>
          <w:bCs/>
          <w:sz w:val="24"/>
          <w:szCs w:val="24"/>
        </w:rPr>
        <w:t>You can write up to 20 words.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3"/>
      </w:tblGrid>
      <w:tr w:rsidR="00B66D28" w:rsidRPr="00722E4E" w14:paraId="00652294" w14:textId="77777777" w:rsidTr="0072618B">
        <w:trPr>
          <w:trHeight w:val="856"/>
        </w:trPr>
        <w:tc>
          <w:tcPr>
            <w:tcW w:w="5000" w:type="pct"/>
            <w:tcBorders>
              <w:top w:val="single" w:sz="4" w:space="0" w:color="00AEEF"/>
              <w:left w:val="single" w:sz="4" w:space="0" w:color="00AEEF"/>
              <w:bottom w:val="single" w:sz="4" w:space="0" w:color="00AEEF"/>
              <w:right w:val="single" w:sz="4" w:space="0" w:color="00AEEF"/>
            </w:tcBorders>
          </w:tcPr>
          <w:p w14:paraId="1DEBF6BB" w14:textId="49B4DB03" w:rsidR="00B66D28" w:rsidRPr="007136DC" w:rsidRDefault="00A343A1" w:rsidP="00A343A1">
            <w:pPr>
              <w:spacing w:before="60" w:after="60" w:line="240" w:lineRule="auto"/>
              <w:ind w:right="284"/>
              <w:rPr>
                <w:rFonts w:ascii="Trebuchet MS" w:eastAsia="Times New Roman" w:hAnsi="Trebuchet MS" w:cs="Arial"/>
                <w:bCs/>
                <w:noProof/>
                <w:color w:val="00AEEF"/>
                <w:sz w:val="24"/>
                <w:szCs w:val="24"/>
              </w:rPr>
            </w:pPr>
            <w:r>
              <w:rPr>
                <w:rFonts w:ascii="Trebuchet MS" w:eastAsia="Calibri" w:hAnsi="Trebuchet MS" w:cs="Times New Roman"/>
                <w:sz w:val="24"/>
                <w:szCs w:val="24"/>
              </w:rPr>
              <w:fldChar w:fldCharType="begin">
                <w:ffData>
                  <w:name w:val=""/>
                  <w:enabled/>
                  <w:calcOnExit w:val="0"/>
                  <w:textInput>
                    <w:maxLength w:val="150"/>
                  </w:textInput>
                </w:ffData>
              </w:fldChar>
            </w:r>
            <w:r>
              <w:rPr>
                <w:rFonts w:ascii="Trebuchet MS" w:eastAsia="Calibri" w:hAnsi="Trebuchet MS" w:cs="Times New Roman"/>
                <w:sz w:val="24"/>
                <w:szCs w:val="24"/>
              </w:rPr>
              <w:instrText xml:space="preserve"> FORMTEXT </w:instrText>
            </w:r>
            <w:r>
              <w:rPr>
                <w:rFonts w:ascii="Trebuchet MS" w:eastAsia="Calibri" w:hAnsi="Trebuchet MS" w:cs="Times New Roman"/>
                <w:sz w:val="24"/>
                <w:szCs w:val="24"/>
              </w:rPr>
            </w:r>
            <w:r>
              <w:rPr>
                <w:rFonts w:ascii="Trebuchet MS" w:eastAsia="Calibri" w:hAnsi="Trebuchet MS" w:cs="Times New Roman"/>
                <w:sz w:val="24"/>
                <w:szCs w:val="24"/>
              </w:rPr>
              <w:fldChar w:fldCharType="separate"/>
            </w:r>
            <w:r>
              <w:rPr>
                <w:rFonts w:ascii="Trebuchet MS" w:eastAsia="Calibri" w:hAnsi="Trebuchet MS" w:cs="Times New Roman"/>
                <w:noProof/>
                <w:sz w:val="24"/>
                <w:szCs w:val="24"/>
              </w:rPr>
              <w:t> </w:t>
            </w:r>
            <w:r>
              <w:rPr>
                <w:rFonts w:ascii="Trebuchet MS" w:eastAsia="Calibri" w:hAnsi="Trebuchet MS" w:cs="Times New Roman"/>
                <w:noProof/>
                <w:sz w:val="24"/>
                <w:szCs w:val="24"/>
              </w:rPr>
              <w:t> </w:t>
            </w:r>
            <w:r>
              <w:rPr>
                <w:rFonts w:ascii="Trebuchet MS" w:eastAsia="Calibri" w:hAnsi="Trebuchet MS" w:cs="Times New Roman"/>
                <w:noProof/>
                <w:sz w:val="24"/>
                <w:szCs w:val="24"/>
              </w:rPr>
              <w:t> </w:t>
            </w:r>
            <w:r>
              <w:rPr>
                <w:rFonts w:ascii="Trebuchet MS" w:eastAsia="Calibri" w:hAnsi="Trebuchet MS" w:cs="Times New Roman"/>
                <w:noProof/>
                <w:sz w:val="24"/>
                <w:szCs w:val="24"/>
              </w:rPr>
              <w:t> </w:t>
            </w:r>
            <w:r>
              <w:rPr>
                <w:rFonts w:ascii="Trebuchet MS" w:eastAsia="Calibri" w:hAnsi="Trebuchet MS" w:cs="Times New Roman"/>
                <w:noProof/>
                <w:sz w:val="24"/>
                <w:szCs w:val="24"/>
              </w:rPr>
              <w:t> </w:t>
            </w:r>
            <w:r>
              <w:rPr>
                <w:rFonts w:ascii="Trebuchet MS" w:eastAsia="Calibri" w:hAnsi="Trebuchet MS" w:cs="Times New Roman"/>
                <w:sz w:val="24"/>
                <w:szCs w:val="24"/>
              </w:rPr>
              <w:fldChar w:fldCharType="end"/>
            </w:r>
          </w:p>
        </w:tc>
      </w:tr>
    </w:tbl>
    <w:p w14:paraId="2ADDA2AC" w14:textId="77777777" w:rsidR="00A92B65" w:rsidRPr="00722E4E" w:rsidRDefault="00A92B65" w:rsidP="005975C6">
      <w:pPr>
        <w:spacing w:after="120" w:line="276" w:lineRule="auto"/>
        <w:ind w:left="426" w:hanging="426"/>
        <w:rPr>
          <w:rFonts w:ascii="Trebuchet MS" w:eastAsia="Calibri" w:hAnsi="Trebuchet MS" w:cs="Times New Roman"/>
          <w:b/>
          <w:sz w:val="24"/>
          <w:szCs w:val="24"/>
        </w:rPr>
      </w:pPr>
    </w:p>
    <w:p w14:paraId="28FF10B4" w14:textId="694B50D9" w:rsidR="008B4935" w:rsidRDefault="003B485F" w:rsidP="00C702EE">
      <w:pPr>
        <w:spacing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t>2</w:t>
      </w:r>
      <w:r w:rsidR="00B66D28" w:rsidRPr="00722E4E">
        <w:rPr>
          <w:rFonts w:ascii="Trebuchet MS" w:eastAsia="Calibri" w:hAnsi="Trebuchet MS" w:cs="Times New Roman"/>
          <w:b/>
          <w:sz w:val="24"/>
          <w:szCs w:val="24"/>
        </w:rPr>
        <w:t xml:space="preserve">. </w:t>
      </w:r>
      <w:r w:rsidR="008B4935">
        <w:rPr>
          <w:rFonts w:ascii="Trebuchet MS" w:eastAsia="Calibri" w:hAnsi="Trebuchet MS" w:cs="Times New Roman"/>
          <w:b/>
          <w:sz w:val="24"/>
          <w:szCs w:val="24"/>
        </w:rPr>
        <w:t>Project delivery</w:t>
      </w:r>
    </w:p>
    <w:p w14:paraId="560AAC19" w14:textId="5C309DFC" w:rsidR="00C702EE" w:rsidRDefault="00C702EE" w:rsidP="00C702EE">
      <w:pPr>
        <w:spacing w:after="120" w:line="276" w:lineRule="auto"/>
        <w:rPr>
          <w:rFonts w:ascii="Trebuchet MS" w:eastAsia="Calibri" w:hAnsi="Trebuchet MS" w:cs="Times New Roman"/>
          <w:sz w:val="24"/>
          <w:szCs w:val="24"/>
        </w:rPr>
      </w:pPr>
      <w:r>
        <w:rPr>
          <w:rFonts w:ascii="Trebuchet MS" w:eastAsia="Calibri" w:hAnsi="Trebuchet MS" w:cs="Times New Roman"/>
          <w:sz w:val="24"/>
          <w:szCs w:val="24"/>
        </w:rPr>
        <w:t>Where are the people or organisations who will benefit from your project based?</w:t>
      </w:r>
    </w:p>
    <w:p w14:paraId="3F132C57" w14:textId="29AB67C4" w:rsidR="00C702EE" w:rsidRDefault="00C702EE" w:rsidP="00C702EE">
      <w:pPr>
        <w:spacing w:after="120" w:line="276" w:lineRule="auto"/>
        <w:rPr>
          <w:rFonts w:ascii="Trebuchet MS" w:eastAsia="Calibri" w:hAnsi="Trebuchet MS" w:cs="Times New Roman"/>
          <w:sz w:val="24"/>
          <w:szCs w:val="24"/>
        </w:rPr>
      </w:pPr>
      <w:r>
        <w:rPr>
          <w:rFonts w:ascii="Trebuchet MS" w:eastAsia="Calibri" w:hAnsi="Trebuchet MS" w:cs="Times New Roman"/>
          <w:sz w:val="24"/>
          <w:szCs w:val="24"/>
        </w:rPr>
        <w:t xml:space="preserve">Select the </w:t>
      </w:r>
      <w:r w:rsidR="008B4935">
        <w:rPr>
          <w:rFonts w:ascii="Trebuchet MS" w:eastAsia="Calibri" w:hAnsi="Trebuchet MS" w:cs="Times New Roman"/>
          <w:sz w:val="24"/>
          <w:szCs w:val="24"/>
        </w:rPr>
        <w:t xml:space="preserve">relevant </w:t>
      </w:r>
      <w:r>
        <w:rPr>
          <w:rFonts w:ascii="Trebuchet MS" w:eastAsia="Calibri" w:hAnsi="Trebuchet MS" w:cs="Times New Roman"/>
          <w:sz w:val="24"/>
          <w:szCs w:val="24"/>
        </w:rPr>
        <w:t>local council area</w:t>
      </w:r>
      <w:r w:rsidR="008B4935">
        <w:rPr>
          <w:rFonts w:ascii="Trebuchet MS" w:eastAsia="Calibri" w:hAnsi="Trebuchet MS" w:cs="Times New Roman"/>
          <w:sz w:val="24"/>
          <w:szCs w:val="24"/>
        </w:rPr>
        <w:t>/s</w:t>
      </w:r>
      <w:r>
        <w:rPr>
          <w:rFonts w:ascii="Trebuchet MS" w:eastAsia="Calibri" w:hAnsi="Trebuchet MS" w:cs="Times New Roman"/>
          <w:sz w:val="24"/>
          <w:szCs w:val="24"/>
        </w:rPr>
        <w:t xml:space="preserve"> </w:t>
      </w:r>
      <w:r w:rsidR="008B4935">
        <w:rPr>
          <w:rFonts w:ascii="Trebuchet MS" w:eastAsia="Calibri" w:hAnsi="Trebuchet MS" w:cs="Times New Roman"/>
          <w:sz w:val="24"/>
          <w:szCs w:val="24"/>
        </w:rPr>
        <w:t>from the table below and enter the percentage, for example</w:t>
      </w:r>
    </w:p>
    <w:p w14:paraId="5B2D5E32" w14:textId="72AF3186" w:rsidR="008B4935" w:rsidRDefault="008B4935" w:rsidP="00B42602">
      <w:pPr>
        <w:pStyle w:val="ListParagraph"/>
        <w:numPr>
          <w:ilvl w:val="0"/>
          <w:numId w:val="25"/>
        </w:numPr>
        <w:spacing w:after="120" w:line="276" w:lineRule="auto"/>
        <w:rPr>
          <w:rFonts w:ascii="Trebuchet MS" w:eastAsia="Calibri" w:hAnsi="Trebuchet MS" w:cs="Times New Roman"/>
          <w:sz w:val="24"/>
          <w:szCs w:val="24"/>
        </w:rPr>
      </w:pPr>
      <w:r>
        <w:rPr>
          <w:rFonts w:ascii="Trebuchet MS" w:eastAsia="Calibri" w:hAnsi="Trebuchet MS" w:cs="Times New Roman"/>
          <w:sz w:val="24"/>
          <w:szCs w:val="24"/>
        </w:rPr>
        <w:t>If the people or organisations are in one area only, select the appropriate council area and put 100 percent in the space provided.</w:t>
      </w:r>
    </w:p>
    <w:p w14:paraId="3CD47757" w14:textId="460BC748" w:rsidR="008B4935" w:rsidRDefault="008B4935" w:rsidP="00B42602">
      <w:pPr>
        <w:pStyle w:val="ListParagraph"/>
        <w:numPr>
          <w:ilvl w:val="0"/>
          <w:numId w:val="25"/>
        </w:numPr>
        <w:spacing w:after="120" w:line="276" w:lineRule="auto"/>
        <w:rPr>
          <w:rFonts w:ascii="Trebuchet MS" w:eastAsia="Calibri" w:hAnsi="Trebuchet MS" w:cs="Times New Roman"/>
          <w:sz w:val="24"/>
          <w:szCs w:val="24"/>
        </w:rPr>
      </w:pPr>
      <w:r>
        <w:rPr>
          <w:rFonts w:ascii="Trebuchet MS" w:eastAsia="Calibri" w:hAnsi="Trebuchet MS" w:cs="Times New Roman"/>
          <w:sz w:val="24"/>
          <w:szCs w:val="24"/>
        </w:rPr>
        <w:t>If the people or organisations are in more than one area, select the area and estimate a percentage for each one selected. The total percentage must add up to 100 per cent.</w:t>
      </w:r>
    </w:p>
    <w:p w14:paraId="3684C7EF" w14:textId="53F4BBBB" w:rsidR="00511BBE" w:rsidRPr="00B42602" w:rsidRDefault="008B4935" w:rsidP="00B42602">
      <w:pPr>
        <w:pStyle w:val="ListParagraph"/>
        <w:numPr>
          <w:ilvl w:val="0"/>
          <w:numId w:val="25"/>
        </w:numPr>
        <w:spacing w:after="120" w:line="276" w:lineRule="auto"/>
        <w:rPr>
          <w:rFonts w:ascii="Trebuchet MS" w:eastAsia="Calibri" w:hAnsi="Trebuchet MS" w:cs="Times New Roman"/>
          <w:sz w:val="24"/>
          <w:szCs w:val="24"/>
        </w:rPr>
      </w:pPr>
      <w:r>
        <w:rPr>
          <w:rFonts w:ascii="Trebuchet MS" w:eastAsia="Calibri" w:hAnsi="Trebuchet MS" w:cs="Times New Roman"/>
          <w:sz w:val="24"/>
          <w:szCs w:val="24"/>
        </w:rPr>
        <w:t>If your project is Northern Ireland wide you can select this option and put 100 per cent</w:t>
      </w:r>
      <w:r w:rsidR="00511BBE">
        <w:rPr>
          <w:rFonts w:ascii="Trebuchet MS" w:eastAsia="Calibri" w:hAnsi="Trebuchet MS" w:cs="Times New Roman"/>
          <w:sz w:val="24"/>
          <w:szCs w:val="24"/>
        </w:rPr>
        <w:t xml:space="preserve"> in the space provided</w:t>
      </w:r>
      <w:r>
        <w:rPr>
          <w:rFonts w:ascii="Trebuchet MS" w:eastAsia="Calibri" w:hAnsi="Trebuchet MS" w:cs="Times New Roman"/>
          <w:sz w:val="24"/>
          <w:szCs w:val="24"/>
        </w:rPr>
        <w:t>.</w:t>
      </w:r>
    </w:p>
    <w:tbl>
      <w:tblPr>
        <w:tblStyle w:val="TableGrid"/>
        <w:tblW w:w="0" w:type="auto"/>
        <w:tblLook w:val="04A0" w:firstRow="1" w:lastRow="0" w:firstColumn="1" w:lastColumn="0" w:noHBand="0" w:noVBand="1"/>
      </w:tblPr>
      <w:tblGrid>
        <w:gridCol w:w="6374"/>
        <w:gridCol w:w="1276"/>
        <w:gridCol w:w="1673"/>
      </w:tblGrid>
      <w:tr w:rsidR="00511BBE" w14:paraId="239861A7" w14:textId="77777777" w:rsidTr="00B42602">
        <w:tc>
          <w:tcPr>
            <w:tcW w:w="6374" w:type="dxa"/>
          </w:tcPr>
          <w:p w14:paraId="782AA0F1" w14:textId="19F3C9CC" w:rsidR="00511BBE" w:rsidRPr="00B42602" w:rsidRDefault="00511BBE" w:rsidP="00511BBE">
            <w:pPr>
              <w:spacing w:after="120" w:line="276" w:lineRule="auto"/>
              <w:rPr>
                <w:rFonts w:ascii="Trebuchet MS" w:eastAsia="Calibri" w:hAnsi="Trebuchet MS" w:cs="Times New Roman"/>
                <w:b/>
                <w:sz w:val="24"/>
                <w:szCs w:val="24"/>
              </w:rPr>
            </w:pPr>
            <w:r w:rsidRPr="00B42602">
              <w:rPr>
                <w:rFonts w:ascii="Trebuchet MS" w:eastAsia="Calibri" w:hAnsi="Trebuchet MS" w:cs="Times New Roman"/>
                <w:b/>
                <w:sz w:val="24"/>
                <w:szCs w:val="24"/>
              </w:rPr>
              <w:t>Local council area</w:t>
            </w:r>
          </w:p>
        </w:tc>
        <w:tc>
          <w:tcPr>
            <w:tcW w:w="1276" w:type="dxa"/>
          </w:tcPr>
          <w:p w14:paraId="166D35F7" w14:textId="2996EECF" w:rsidR="00511BBE" w:rsidRPr="00B42602" w:rsidRDefault="00511BBE">
            <w:pPr>
              <w:spacing w:after="120" w:line="276" w:lineRule="auto"/>
              <w:rPr>
                <w:rFonts w:ascii="Trebuchet MS" w:eastAsia="Calibri" w:hAnsi="Trebuchet MS" w:cs="Times New Roman"/>
                <w:b/>
                <w:sz w:val="24"/>
                <w:szCs w:val="24"/>
              </w:rPr>
            </w:pPr>
            <w:r>
              <w:rPr>
                <w:rFonts w:ascii="Trebuchet MS" w:eastAsia="Calibri" w:hAnsi="Trebuchet MS" w:cs="Times New Roman"/>
                <w:b/>
                <w:sz w:val="24"/>
                <w:szCs w:val="24"/>
              </w:rPr>
              <w:t>Tick as required</w:t>
            </w:r>
          </w:p>
        </w:tc>
        <w:tc>
          <w:tcPr>
            <w:tcW w:w="1673" w:type="dxa"/>
          </w:tcPr>
          <w:p w14:paraId="76BBF44F" w14:textId="38915560" w:rsidR="00511BBE" w:rsidRPr="00B42602" w:rsidRDefault="00511BBE" w:rsidP="00511BBE">
            <w:pPr>
              <w:spacing w:after="120" w:line="276" w:lineRule="auto"/>
              <w:rPr>
                <w:rFonts w:ascii="Trebuchet MS" w:eastAsia="Calibri" w:hAnsi="Trebuchet MS" w:cs="Times New Roman"/>
                <w:b/>
                <w:sz w:val="24"/>
                <w:szCs w:val="24"/>
              </w:rPr>
            </w:pPr>
            <w:r w:rsidRPr="00B42602">
              <w:rPr>
                <w:rFonts w:ascii="Trebuchet MS" w:eastAsia="Calibri" w:hAnsi="Trebuchet MS" w:cs="Times New Roman"/>
                <w:b/>
                <w:sz w:val="24"/>
                <w:szCs w:val="24"/>
              </w:rPr>
              <w:t>% per area</w:t>
            </w:r>
          </w:p>
        </w:tc>
      </w:tr>
      <w:tr w:rsidR="00511BBE" w14:paraId="121064B2" w14:textId="77777777" w:rsidTr="00B42602">
        <w:tc>
          <w:tcPr>
            <w:tcW w:w="6374" w:type="dxa"/>
          </w:tcPr>
          <w:p w14:paraId="37E7C944" w14:textId="70D4CE74" w:rsidR="00511BBE" w:rsidRDefault="00511BBE" w:rsidP="00511BBE">
            <w:pPr>
              <w:spacing w:after="120" w:line="276" w:lineRule="auto"/>
              <w:rPr>
                <w:rFonts w:ascii="Trebuchet MS" w:eastAsia="Calibri" w:hAnsi="Trebuchet MS" w:cs="Times New Roman"/>
                <w:sz w:val="24"/>
                <w:szCs w:val="24"/>
              </w:rPr>
            </w:pPr>
            <w:r>
              <w:rPr>
                <w:rFonts w:ascii="Trebuchet MS" w:eastAsia="Calibri" w:hAnsi="Trebuchet MS" w:cs="Times New Roman"/>
                <w:sz w:val="24"/>
                <w:szCs w:val="24"/>
              </w:rPr>
              <w:t>Antrim and Newtownabbey</w:t>
            </w:r>
          </w:p>
        </w:tc>
        <w:tc>
          <w:tcPr>
            <w:tcW w:w="1276" w:type="dxa"/>
          </w:tcPr>
          <w:p w14:paraId="522106DA" w14:textId="5FAFA2F5" w:rsidR="00511BBE" w:rsidRDefault="00511BBE" w:rsidP="00B42602">
            <w:pPr>
              <w:spacing w:after="120" w:line="276" w:lineRule="auto"/>
              <w:jc w:val="center"/>
              <w:rPr>
                <w:rFonts w:ascii="Trebuchet MS" w:eastAsia="Calibri" w:hAnsi="Trebuchet MS" w:cs="Times New Roman"/>
                <w:sz w:val="24"/>
                <w:szCs w:val="24"/>
              </w:rPr>
            </w:pPr>
            <w:r w:rsidRPr="00722E4E">
              <w:rPr>
                <w:rFonts w:ascii="Trebuchet MS" w:hAnsi="Trebuchet MS"/>
                <w:b/>
                <w:sz w:val="24"/>
                <w:szCs w:val="24"/>
              </w:rPr>
              <w:fldChar w:fldCharType="begin">
                <w:ffData>
                  <w:name w:val=""/>
                  <w:enabled/>
                  <w:calcOnExit w:val="0"/>
                  <w:checkBox>
                    <w:size w:val="24"/>
                    <w:default w:val="0"/>
                    <w:checked w:val="0"/>
                  </w:checkBox>
                </w:ffData>
              </w:fldChar>
            </w:r>
            <w:r w:rsidRPr="00722E4E">
              <w:rPr>
                <w:rFonts w:ascii="Trebuchet MS" w:hAnsi="Trebuchet MS"/>
                <w:b/>
                <w:sz w:val="24"/>
                <w:szCs w:val="24"/>
              </w:rPr>
              <w:instrText xml:space="preserve"> FORMCHECKBOX </w:instrText>
            </w:r>
            <w:ins w:id="0" w:author="Knox, Janine" w:date="2018-02-13T09:43:00Z">
              <w:r w:rsidR="00C1194B" w:rsidRPr="00722E4E">
                <w:rPr>
                  <w:rFonts w:ascii="Trebuchet MS" w:hAnsi="Trebuchet MS"/>
                  <w:b/>
                  <w:sz w:val="24"/>
                  <w:szCs w:val="24"/>
                </w:rPr>
              </w:r>
            </w:ins>
            <w:r w:rsidR="00B42602">
              <w:rPr>
                <w:rFonts w:ascii="Trebuchet MS" w:hAnsi="Trebuchet MS"/>
                <w:b/>
                <w:sz w:val="24"/>
                <w:szCs w:val="24"/>
              </w:rPr>
              <w:fldChar w:fldCharType="separate"/>
            </w:r>
            <w:r w:rsidRPr="00722E4E">
              <w:rPr>
                <w:rFonts w:ascii="Trebuchet MS" w:hAnsi="Trebuchet MS"/>
                <w:b/>
                <w:sz w:val="24"/>
                <w:szCs w:val="24"/>
              </w:rPr>
              <w:fldChar w:fldCharType="end"/>
            </w:r>
          </w:p>
        </w:tc>
        <w:tc>
          <w:tcPr>
            <w:tcW w:w="1673" w:type="dxa"/>
          </w:tcPr>
          <w:p w14:paraId="5810A82B" w14:textId="6BF08CFA" w:rsidR="00511BBE" w:rsidRDefault="00511BBE" w:rsidP="00511BBE">
            <w:pPr>
              <w:spacing w:after="120" w:line="276" w:lineRule="auto"/>
              <w:rPr>
                <w:rFonts w:ascii="Trebuchet MS" w:eastAsia="Calibri" w:hAnsi="Trebuchet MS" w:cs="Times New Roman"/>
                <w:sz w:val="24"/>
                <w:szCs w:val="24"/>
              </w:rPr>
            </w:pPr>
            <w:r w:rsidRPr="00722E4E">
              <w:rPr>
                <w:rFonts w:ascii="Trebuchet MS" w:eastAsia="Calibri" w:hAnsi="Trebuchet MS" w:cs="Times New Roman"/>
                <w:color w:val="000000" w:themeColor="text1"/>
                <w:sz w:val="24"/>
                <w:szCs w:val="24"/>
              </w:rPr>
              <w:fldChar w:fldCharType="begin">
                <w:ffData>
                  <w:name w:val=""/>
                  <w:enabled/>
                  <w:calcOnExit w:val="0"/>
                  <w:textInput/>
                </w:ffData>
              </w:fldChar>
            </w:r>
            <w:r w:rsidRPr="00722E4E">
              <w:rPr>
                <w:rFonts w:ascii="Trebuchet MS" w:eastAsia="Calibri" w:hAnsi="Trebuchet MS" w:cs="Times New Roman"/>
                <w:color w:val="000000" w:themeColor="text1"/>
                <w:sz w:val="24"/>
                <w:szCs w:val="24"/>
              </w:rPr>
              <w:instrText xml:space="preserve"> FORMTEXT </w:instrText>
            </w:r>
            <w:r w:rsidRPr="00722E4E">
              <w:rPr>
                <w:rFonts w:ascii="Trebuchet MS" w:eastAsia="Calibri" w:hAnsi="Trebuchet MS" w:cs="Times New Roman"/>
                <w:color w:val="000000" w:themeColor="text1"/>
                <w:sz w:val="24"/>
                <w:szCs w:val="24"/>
              </w:rPr>
            </w:r>
            <w:r w:rsidRPr="00722E4E">
              <w:rPr>
                <w:rFonts w:ascii="Trebuchet MS" w:eastAsia="Calibri" w:hAnsi="Trebuchet MS" w:cs="Times New Roman"/>
                <w:color w:val="000000" w:themeColor="text1"/>
                <w:sz w:val="24"/>
                <w:szCs w:val="24"/>
              </w:rPr>
              <w:fldChar w:fldCharType="separate"/>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Times New Roman"/>
                <w:color w:val="000000" w:themeColor="text1"/>
                <w:sz w:val="24"/>
                <w:szCs w:val="24"/>
              </w:rPr>
              <w:fldChar w:fldCharType="end"/>
            </w:r>
          </w:p>
        </w:tc>
      </w:tr>
      <w:tr w:rsidR="00511BBE" w14:paraId="4E80B357" w14:textId="77777777" w:rsidTr="00B42602">
        <w:tc>
          <w:tcPr>
            <w:tcW w:w="6374" w:type="dxa"/>
          </w:tcPr>
          <w:p w14:paraId="27E70D53" w14:textId="145D11D8" w:rsidR="00511BBE" w:rsidRDefault="00511BBE" w:rsidP="00511BBE">
            <w:pPr>
              <w:spacing w:after="120" w:line="276" w:lineRule="auto"/>
              <w:rPr>
                <w:rFonts w:ascii="Trebuchet MS" w:eastAsia="Calibri" w:hAnsi="Trebuchet MS" w:cs="Times New Roman"/>
                <w:sz w:val="24"/>
                <w:szCs w:val="24"/>
              </w:rPr>
            </w:pPr>
            <w:r>
              <w:rPr>
                <w:rFonts w:ascii="Trebuchet MS" w:eastAsia="Calibri" w:hAnsi="Trebuchet MS" w:cs="Times New Roman"/>
                <w:sz w:val="24"/>
                <w:szCs w:val="24"/>
              </w:rPr>
              <w:t>Armagh, Banbridge and Craigavon</w:t>
            </w:r>
          </w:p>
        </w:tc>
        <w:tc>
          <w:tcPr>
            <w:tcW w:w="1276" w:type="dxa"/>
          </w:tcPr>
          <w:p w14:paraId="65F6F1D5" w14:textId="016AAE02" w:rsidR="00511BBE" w:rsidRDefault="00511BBE" w:rsidP="00B42602">
            <w:pPr>
              <w:spacing w:after="120" w:line="276" w:lineRule="auto"/>
              <w:jc w:val="center"/>
              <w:rPr>
                <w:rFonts w:ascii="Trebuchet MS" w:eastAsia="Calibri" w:hAnsi="Trebuchet MS" w:cs="Times New Roman"/>
                <w:sz w:val="24"/>
                <w:szCs w:val="24"/>
              </w:rPr>
            </w:pPr>
            <w:r w:rsidRPr="00722E4E">
              <w:rPr>
                <w:rFonts w:ascii="Trebuchet MS" w:hAnsi="Trebuchet MS"/>
                <w:b/>
                <w:sz w:val="24"/>
                <w:szCs w:val="24"/>
              </w:rPr>
              <w:fldChar w:fldCharType="begin">
                <w:ffData>
                  <w:name w:val=""/>
                  <w:enabled/>
                  <w:calcOnExit w:val="0"/>
                  <w:checkBox>
                    <w:size w:val="24"/>
                    <w:default w:val="0"/>
                    <w:checked w:val="0"/>
                  </w:checkBox>
                </w:ffData>
              </w:fldChar>
            </w:r>
            <w:r w:rsidRPr="00722E4E">
              <w:rPr>
                <w:rFonts w:ascii="Trebuchet MS" w:hAnsi="Trebuchet MS"/>
                <w:b/>
                <w:sz w:val="24"/>
                <w:szCs w:val="24"/>
              </w:rPr>
              <w:instrText xml:space="preserve"> FORMCHECKBOX </w:instrText>
            </w:r>
            <w:ins w:id="1" w:author="Knox, Janine" w:date="2018-02-13T09:43:00Z">
              <w:r w:rsidR="00C1194B" w:rsidRPr="00722E4E">
                <w:rPr>
                  <w:rFonts w:ascii="Trebuchet MS" w:hAnsi="Trebuchet MS"/>
                  <w:b/>
                  <w:sz w:val="24"/>
                  <w:szCs w:val="24"/>
                </w:rPr>
              </w:r>
            </w:ins>
            <w:r w:rsidR="00B42602">
              <w:rPr>
                <w:rFonts w:ascii="Trebuchet MS" w:hAnsi="Trebuchet MS"/>
                <w:b/>
                <w:sz w:val="24"/>
                <w:szCs w:val="24"/>
              </w:rPr>
              <w:fldChar w:fldCharType="separate"/>
            </w:r>
            <w:r w:rsidRPr="00722E4E">
              <w:rPr>
                <w:rFonts w:ascii="Trebuchet MS" w:hAnsi="Trebuchet MS"/>
                <w:b/>
                <w:sz w:val="24"/>
                <w:szCs w:val="24"/>
              </w:rPr>
              <w:fldChar w:fldCharType="end"/>
            </w:r>
          </w:p>
        </w:tc>
        <w:tc>
          <w:tcPr>
            <w:tcW w:w="1673" w:type="dxa"/>
          </w:tcPr>
          <w:p w14:paraId="4DA8598F" w14:textId="065D464A" w:rsidR="00511BBE" w:rsidRDefault="00511BBE" w:rsidP="00511BBE">
            <w:pPr>
              <w:spacing w:after="120" w:line="276" w:lineRule="auto"/>
              <w:rPr>
                <w:rFonts w:ascii="Trebuchet MS" w:eastAsia="Calibri" w:hAnsi="Trebuchet MS" w:cs="Times New Roman"/>
                <w:sz w:val="24"/>
                <w:szCs w:val="24"/>
              </w:rPr>
            </w:pPr>
            <w:r w:rsidRPr="00722E4E">
              <w:rPr>
                <w:rFonts w:ascii="Trebuchet MS" w:eastAsia="Calibri" w:hAnsi="Trebuchet MS" w:cs="Times New Roman"/>
                <w:color w:val="000000" w:themeColor="text1"/>
                <w:sz w:val="24"/>
                <w:szCs w:val="24"/>
              </w:rPr>
              <w:fldChar w:fldCharType="begin">
                <w:ffData>
                  <w:name w:val=""/>
                  <w:enabled/>
                  <w:calcOnExit w:val="0"/>
                  <w:textInput/>
                </w:ffData>
              </w:fldChar>
            </w:r>
            <w:r w:rsidRPr="00722E4E">
              <w:rPr>
                <w:rFonts w:ascii="Trebuchet MS" w:eastAsia="Calibri" w:hAnsi="Trebuchet MS" w:cs="Times New Roman"/>
                <w:color w:val="000000" w:themeColor="text1"/>
                <w:sz w:val="24"/>
                <w:szCs w:val="24"/>
              </w:rPr>
              <w:instrText xml:space="preserve"> FORMTEXT </w:instrText>
            </w:r>
            <w:r w:rsidRPr="00722E4E">
              <w:rPr>
                <w:rFonts w:ascii="Trebuchet MS" w:eastAsia="Calibri" w:hAnsi="Trebuchet MS" w:cs="Times New Roman"/>
                <w:color w:val="000000" w:themeColor="text1"/>
                <w:sz w:val="24"/>
                <w:szCs w:val="24"/>
              </w:rPr>
            </w:r>
            <w:r w:rsidRPr="00722E4E">
              <w:rPr>
                <w:rFonts w:ascii="Trebuchet MS" w:eastAsia="Calibri" w:hAnsi="Trebuchet MS" w:cs="Times New Roman"/>
                <w:color w:val="000000" w:themeColor="text1"/>
                <w:sz w:val="24"/>
                <w:szCs w:val="24"/>
              </w:rPr>
              <w:fldChar w:fldCharType="separate"/>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Times New Roman"/>
                <w:color w:val="000000" w:themeColor="text1"/>
                <w:sz w:val="24"/>
                <w:szCs w:val="24"/>
              </w:rPr>
              <w:fldChar w:fldCharType="end"/>
            </w:r>
          </w:p>
        </w:tc>
      </w:tr>
      <w:tr w:rsidR="00511BBE" w14:paraId="0144FB11" w14:textId="77777777" w:rsidTr="00511BBE">
        <w:tc>
          <w:tcPr>
            <w:tcW w:w="6374" w:type="dxa"/>
          </w:tcPr>
          <w:p w14:paraId="65455D41" w14:textId="66C376C5" w:rsidR="00511BBE" w:rsidRDefault="00511BBE" w:rsidP="00511BBE">
            <w:pPr>
              <w:spacing w:after="120" w:line="276" w:lineRule="auto"/>
              <w:rPr>
                <w:rFonts w:ascii="Trebuchet MS" w:eastAsia="Calibri" w:hAnsi="Trebuchet MS" w:cs="Times New Roman"/>
                <w:sz w:val="24"/>
                <w:szCs w:val="24"/>
              </w:rPr>
            </w:pPr>
            <w:r>
              <w:rPr>
                <w:rFonts w:ascii="Trebuchet MS" w:eastAsia="Calibri" w:hAnsi="Trebuchet MS" w:cs="Times New Roman"/>
                <w:sz w:val="24"/>
                <w:szCs w:val="24"/>
              </w:rPr>
              <w:t>Belfast</w:t>
            </w:r>
            <w:r w:rsidR="00C1194B">
              <w:rPr>
                <w:rFonts w:ascii="Trebuchet MS" w:eastAsia="Calibri" w:hAnsi="Trebuchet MS" w:cs="Times New Roman"/>
                <w:sz w:val="24"/>
                <w:szCs w:val="24"/>
              </w:rPr>
              <w:t xml:space="preserve"> City</w:t>
            </w:r>
          </w:p>
        </w:tc>
        <w:tc>
          <w:tcPr>
            <w:tcW w:w="1276" w:type="dxa"/>
          </w:tcPr>
          <w:p w14:paraId="3117652D" w14:textId="0B76D80E" w:rsidR="00511BBE" w:rsidRDefault="00511BBE" w:rsidP="00B42602">
            <w:pPr>
              <w:spacing w:after="120" w:line="276" w:lineRule="auto"/>
              <w:jc w:val="center"/>
              <w:rPr>
                <w:rFonts w:ascii="Trebuchet MS" w:eastAsia="Calibri" w:hAnsi="Trebuchet MS" w:cs="Times New Roman"/>
                <w:sz w:val="24"/>
                <w:szCs w:val="24"/>
              </w:rPr>
            </w:pPr>
            <w:r w:rsidRPr="00722E4E">
              <w:rPr>
                <w:rFonts w:ascii="Trebuchet MS" w:hAnsi="Trebuchet MS"/>
                <w:b/>
                <w:sz w:val="24"/>
                <w:szCs w:val="24"/>
              </w:rPr>
              <w:fldChar w:fldCharType="begin">
                <w:ffData>
                  <w:name w:val=""/>
                  <w:enabled/>
                  <w:calcOnExit w:val="0"/>
                  <w:checkBox>
                    <w:size w:val="24"/>
                    <w:default w:val="0"/>
                    <w:checked w:val="0"/>
                  </w:checkBox>
                </w:ffData>
              </w:fldChar>
            </w:r>
            <w:r w:rsidRPr="00722E4E">
              <w:rPr>
                <w:rFonts w:ascii="Trebuchet MS" w:hAnsi="Trebuchet MS"/>
                <w:b/>
                <w:sz w:val="24"/>
                <w:szCs w:val="24"/>
              </w:rPr>
              <w:instrText xml:space="preserve"> FORMCHECKBOX </w:instrText>
            </w:r>
            <w:ins w:id="2" w:author="Knox, Janine" w:date="2018-02-13T09:43:00Z">
              <w:r w:rsidR="00C1194B" w:rsidRPr="00722E4E">
                <w:rPr>
                  <w:rFonts w:ascii="Trebuchet MS" w:hAnsi="Trebuchet MS"/>
                  <w:b/>
                  <w:sz w:val="24"/>
                  <w:szCs w:val="24"/>
                </w:rPr>
              </w:r>
            </w:ins>
            <w:r w:rsidR="00B42602">
              <w:rPr>
                <w:rFonts w:ascii="Trebuchet MS" w:hAnsi="Trebuchet MS"/>
                <w:b/>
                <w:sz w:val="24"/>
                <w:szCs w:val="24"/>
              </w:rPr>
              <w:fldChar w:fldCharType="separate"/>
            </w:r>
            <w:r w:rsidRPr="00722E4E">
              <w:rPr>
                <w:rFonts w:ascii="Trebuchet MS" w:hAnsi="Trebuchet MS"/>
                <w:b/>
                <w:sz w:val="24"/>
                <w:szCs w:val="24"/>
              </w:rPr>
              <w:fldChar w:fldCharType="end"/>
            </w:r>
          </w:p>
        </w:tc>
        <w:tc>
          <w:tcPr>
            <w:tcW w:w="1673" w:type="dxa"/>
          </w:tcPr>
          <w:p w14:paraId="69912BAA" w14:textId="435E34E9" w:rsidR="00511BBE" w:rsidRDefault="00511BBE" w:rsidP="00511BBE">
            <w:pPr>
              <w:spacing w:after="120" w:line="276" w:lineRule="auto"/>
              <w:rPr>
                <w:rFonts w:ascii="Trebuchet MS" w:eastAsia="Calibri" w:hAnsi="Trebuchet MS" w:cs="Times New Roman"/>
                <w:sz w:val="24"/>
                <w:szCs w:val="24"/>
              </w:rPr>
            </w:pPr>
            <w:r w:rsidRPr="00722E4E">
              <w:rPr>
                <w:rFonts w:ascii="Trebuchet MS" w:eastAsia="Calibri" w:hAnsi="Trebuchet MS" w:cs="Times New Roman"/>
                <w:color w:val="000000" w:themeColor="text1"/>
                <w:sz w:val="24"/>
                <w:szCs w:val="24"/>
              </w:rPr>
              <w:fldChar w:fldCharType="begin">
                <w:ffData>
                  <w:name w:val=""/>
                  <w:enabled/>
                  <w:calcOnExit w:val="0"/>
                  <w:textInput/>
                </w:ffData>
              </w:fldChar>
            </w:r>
            <w:r w:rsidRPr="00722E4E">
              <w:rPr>
                <w:rFonts w:ascii="Trebuchet MS" w:eastAsia="Calibri" w:hAnsi="Trebuchet MS" w:cs="Times New Roman"/>
                <w:color w:val="000000" w:themeColor="text1"/>
                <w:sz w:val="24"/>
                <w:szCs w:val="24"/>
              </w:rPr>
              <w:instrText xml:space="preserve"> FORMTEXT </w:instrText>
            </w:r>
            <w:r w:rsidRPr="00722E4E">
              <w:rPr>
                <w:rFonts w:ascii="Trebuchet MS" w:eastAsia="Calibri" w:hAnsi="Trebuchet MS" w:cs="Times New Roman"/>
                <w:color w:val="000000" w:themeColor="text1"/>
                <w:sz w:val="24"/>
                <w:szCs w:val="24"/>
              </w:rPr>
            </w:r>
            <w:r w:rsidRPr="00722E4E">
              <w:rPr>
                <w:rFonts w:ascii="Trebuchet MS" w:eastAsia="Calibri" w:hAnsi="Trebuchet MS" w:cs="Times New Roman"/>
                <w:color w:val="000000" w:themeColor="text1"/>
                <w:sz w:val="24"/>
                <w:szCs w:val="24"/>
              </w:rPr>
              <w:fldChar w:fldCharType="separate"/>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Times New Roman"/>
                <w:color w:val="000000" w:themeColor="text1"/>
                <w:sz w:val="24"/>
                <w:szCs w:val="24"/>
              </w:rPr>
              <w:fldChar w:fldCharType="end"/>
            </w:r>
          </w:p>
        </w:tc>
      </w:tr>
      <w:tr w:rsidR="00511BBE" w14:paraId="6A405771" w14:textId="77777777" w:rsidTr="00511BBE">
        <w:tc>
          <w:tcPr>
            <w:tcW w:w="6374" w:type="dxa"/>
          </w:tcPr>
          <w:p w14:paraId="6B673B53" w14:textId="41677533" w:rsidR="00511BBE" w:rsidRDefault="00511BBE" w:rsidP="00511BBE">
            <w:pPr>
              <w:spacing w:after="120" w:line="276" w:lineRule="auto"/>
              <w:rPr>
                <w:rFonts w:ascii="Trebuchet MS" w:eastAsia="Calibri" w:hAnsi="Trebuchet MS" w:cs="Times New Roman"/>
                <w:sz w:val="24"/>
                <w:szCs w:val="24"/>
              </w:rPr>
            </w:pPr>
            <w:r>
              <w:rPr>
                <w:rFonts w:ascii="Trebuchet MS" w:eastAsia="Calibri" w:hAnsi="Trebuchet MS" w:cs="Times New Roman"/>
                <w:sz w:val="24"/>
                <w:szCs w:val="24"/>
              </w:rPr>
              <w:t>Causeway Coast and Glens</w:t>
            </w:r>
          </w:p>
        </w:tc>
        <w:tc>
          <w:tcPr>
            <w:tcW w:w="1276" w:type="dxa"/>
          </w:tcPr>
          <w:p w14:paraId="725BC5E0" w14:textId="06502879" w:rsidR="00511BBE" w:rsidRDefault="00511BBE" w:rsidP="00B42602">
            <w:pPr>
              <w:spacing w:after="120" w:line="276" w:lineRule="auto"/>
              <w:jc w:val="center"/>
              <w:rPr>
                <w:rFonts w:ascii="Trebuchet MS" w:eastAsia="Calibri" w:hAnsi="Trebuchet MS" w:cs="Times New Roman"/>
                <w:sz w:val="24"/>
                <w:szCs w:val="24"/>
              </w:rPr>
            </w:pPr>
            <w:r w:rsidRPr="00722E4E">
              <w:rPr>
                <w:rFonts w:ascii="Trebuchet MS" w:hAnsi="Trebuchet MS"/>
                <w:b/>
                <w:sz w:val="24"/>
                <w:szCs w:val="24"/>
              </w:rPr>
              <w:fldChar w:fldCharType="begin">
                <w:ffData>
                  <w:name w:val=""/>
                  <w:enabled/>
                  <w:calcOnExit w:val="0"/>
                  <w:checkBox>
                    <w:size w:val="24"/>
                    <w:default w:val="0"/>
                    <w:checked w:val="0"/>
                  </w:checkBox>
                </w:ffData>
              </w:fldChar>
            </w:r>
            <w:r w:rsidRPr="00722E4E">
              <w:rPr>
                <w:rFonts w:ascii="Trebuchet MS" w:hAnsi="Trebuchet MS"/>
                <w:b/>
                <w:sz w:val="24"/>
                <w:szCs w:val="24"/>
              </w:rPr>
              <w:instrText xml:space="preserve"> FORMCHECKBOX </w:instrText>
            </w:r>
            <w:ins w:id="3" w:author="Knox, Janine" w:date="2018-02-13T09:43:00Z">
              <w:r w:rsidR="00C1194B" w:rsidRPr="00722E4E">
                <w:rPr>
                  <w:rFonts w:ascii="Trebuchet MS" w:hAnsi="Trebuchet MS"/>
                  <w:b/>
                  <w:sz w:val="24"/>
                  <w:szCs w:val="24"/>
                </w:rPr>
              </w:r>
            </w:ins>
            <w:r w:rsidR="00B42602">
              <w:rPr>
                <w:rFonts w:ascii="Trebuchet MS" w:hAnsi="Trebuchet MS"/>
                <w:b/>
                <w:sz w:val="24"/>
                <w:szCs w:val="24"/>
              </w:rPr>
              <w:fldChar w:fldCharType="separate"/>
            </w:r>
            <w:r w:rsidRPr="00722E4E">
              <w:rPr>
                <w:rFonts w:ascii="Trebuchet MS" w:hAnsi="Trebuchet MS"/>
                <w:b/>
                <w:sz w:val="24"/>
                <w:szCs w:val="24"/>
              </w:rPr>
              <w:fldChar w:fldCharType="end"/>
            </w:r>
          </w:p>
        </w:tc>
        <w:tc>
          <w:tcPr>
            <w:tcW w:w="1673" w:type="dxa"/>
          </w:tcPr>
          <w:p w14:paraId="45C323C7" w14:textId="1020B90C" w:rsidR="00511BBE" w:rsidRDefault="00511BBE" w:rsidP="00511BBE">
            <w:pPr>
              <w:spacing w:after="120" w:line="276" w:lineRule="auto"/>
              <w:rPr>
                <w:rFonts w:ascii="Trebuchet MS" w:eastAsia="Calibri" w:hAnsi="Trebuchet MS" w:cs="Times New Roman"/>
                <w:sz w:val="24"/>
                <w:szCs w:val="24"/>
              </w:rPr>
            </w:pPr>
            <w:r w:rsidRPr="00722E4E">
              <w:rPr>
                <w:rFonts w:ascii="Trebuchet MS" w:eastAsia="Calibri" w:hAnsi="Trebuchet MS" w:cs="Times New Roman"/>
                <w:color w:val="000000" w:themeColor="text1"/>
                <w:sz w:val="24"/>
                <w:szCs w:val="24"/>
              </w:rPr>
              <w:fldChar w:fldCharType="begin">
                <w:ffData>
                  <w:name w:val=""/>
                  <w:enabled/>
                  <w:calcOnExit w:val="0"/>
                  <w:textInput/>
                </w:ffData>
              </w:fldChar>
            </w:r>
            <w:r w:rsidRPr="00722E4E">
              <w:rPr>
                <w:rFonts w:ascii="Trebuchet MS" w:eastAsia="Calibri" w:hAnsi="Trebuchet MS" w:cs="Times New Roman"/>
                <w:color w:val="000000" w:themeColor="text1"/>
                <w:sz w:val="24"/>
                <w:szCs w:val="24"/>
              </w:rPr>
              <w:instrText xml:space="preserve"> FORMTEXT </w:instrText>
            </w:r>
            <w:r w:rsidRPr="00722E4E">
              <w:rPr>
                <w:rFonts w:ascii="Trebuchet MS" w:eastAsia="Calibri" w:hAnsi="Trebuchet MS" w:cs="Times New Roman"/>
                <w:color w:val="000000" w:themeColor="text1"/>
                <w:sz w:val="24"/>
                <w:szCs w:val="24"/>
              </w:rPr>
            </w:r>
            <w:r w:rsidRPr="00722E4E">
              <w:rPr>
                <w:rFonts w:ascii="Trebuchet MS" w:eastAsia="Calibri" w:hAnsi="Trebuchet MS" w:cs="Times New Roman"/>
                <w:color w:val="000000" w:themeColor="text1"/>
                <w:sz w:val="24"/>
                <w:szCs w:val="24"/>
              </w:rPr>
              <w:fldChar w:fldCharType="separate"/>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Times New Roman"/>
                <w:color w:val="000000" w:themeColor="text1"/>
                <w:sz w:val="24"/>
                <w:szCs w:val="24"/>
              </w:rPr>
              <w:fldChar w:fldCharType="end"/>
            </w:r>
          </w:p>
        </w:tc>
      </w:tr>
      <w:tr w:rsidR="00511BBE" w14:paraId="2FC6CFAF" w14:textId="77777777" w:rsidTr="00B42602">
        <w:tc>
          <w:tcPr>
            <w:tcW w:w="6374" w:type="dxa"/>
          </w:tcPr>
          <w:p w14:paraId="3A6CFC21" w14:textId="2F012D41" w:rsidR="00511BBE" w:rsidRDefault="00511BBE" w:rsidP="00511BBE">
            <w:pPr>
              <w:spacing w:after="120" w:line="276" w:lineRule="auto"/>
              <w:rPr>
                <w:rFonts w:ascii="Trebuchet MS" w:eastAsia="Calibri" w:hAnsi="Trebuchet MS" w:cs="Times New Roman"/>
                <w:sz w:val="24"/>
                <w:szCs w:val="24"/>
              </w:rPr>
            </w:pPr>
            <w:r>
              <w:rPr>
                <w:rFonts w:ascii="Trebuchet MS" w:eastAsia="Calibri" w:hAnsi="Trebuchet MS" w:cs="Times New Roman"/>
                <w:sz w:val="24"/>
                <w:szCs w:val="24"/>
              </w:rPr>
              <w:t>Derry City and Strabane</w:t>
            </w:r>
          </w:p>
        </w:tc>
        <w:tc>
          <w:tcPr>
            <w:tcW w:w="1276" w:type="dxa"/>
          </w:tcPr>
          <w:p w14:paraId="02114A92" w14:textId="0382FBB5" w:rsidR="00511BBE" w:rsidRDefault="00511BBE" w:rsidP="00B42602">
            <w:pPr>
              <w:spacing w:after="120" w:line="276" w:lineRule="auto"/>
              <w:jc w:val="center"/>
              <w:rPr>
                <w:rFonts w:ascii="Trebuchet MS" w:eastAsia="Calibri" w:hAnsi="Trebuchet MS" w:cs="Times New Roman"/>
                <w:sz w:val="24"/>
                <w:szCs w:val="24"/>
              </w:rPr>
            </w:pPr>
            <w:r w:rsidRPr="00722E4E">
              <w:rPr>
                <w:rFonts w:ascii="Trebuchet MS" w:hAnsi="Trebuchet MS"/>
                <w:b/>
                <w:sz w:val="24"/>
                <w:szCs w:val="24"/>
              </w:rPr>
              <w:fldChar w:fldCharType="begin">
                <w:ffData>
                  <w:name w:val=""/>
                  <w:enabled/>
                  <w:calcOnExit w:val="0"/>
                  <w:checkBox>
                    <w:size w:val="24"/>
                    <w:default w:val="0"/>
                    <w:checked w:val="0"/>
                  </w:checkBox>
                </w:ffData>
              </w:fldChar>
            </w:r>
            <w:r w:rsidRPr="00722E4E">
              <w:rPr>
                <w:rFonts w:ascii="Trebuchet MS" w:hAnsi="Trebuchet MS"/>
                <w:b/>
                <w:sz w:val="24"/>
                <w:szCs w:val="24"/>
              </w:rPr>
              <w:instrText xml:space="preserve"> FORMCHECKBOX </w:instrText>
            </w:r>
            <w:ins w:id="4" w:author="Knox, Janine" w:date="2018-02-13T09:43:00Z">
              <w:r w:rsidR="00C1194B" w:rsidRPr="00722E4E">
                <w:rPr>
                  <w:rFonts w:ascii="Trebuchet MS" w:hAnsi="Trebuchet MS"/>
                  <w:b/>
                  <w:sz w:val="24"/>
                  <w:szCs w:val="24"/>
                </w:rPr>
              </w:r>
            </w:ins>
            <w:r w:rsidR="00B42602">
              <w:rPr>
                <w:rFonts w:ascii="Trebuchet MS" w:hAnsi="Trebuchet MS"/>
                <w:b/>
                <w:sz w:val="24"/>
                <w:szCs w:val="24"/>
              </w:rPr>
              <w:fldChar w:fldCharType="separate"/>
            </w:r>
            <w:r w:rsidRPr="00722E4E">
              <w:rPr>
                <w:rFonts w:ascii="Trebuchet MS" w:hAnsi="Trebuchet MS"/>
                <w:b/>
                <w:sz w:val="24"/>
                <w:szCs w:val="24"/>
              </w:rPr>
              <w:fldChar w:fldCharType="end"/>
            </w:r>
          </w:p>
        </w:tc>
        <w:tc>
          <w:tcPr>
            <w:tcW w:w="1673" w:type="dxa"/>
          </w:tcPr>
          <w:p w14:paraId="6C666893" w14:textId="5267B223" w:rsidR="00511BBE" w:rsidRDefault="00511BBE" w:rsidP="00511BBE">
            <w:pPr>
              <w:spacing w:after="120" w:line="276" w:lineRule="auto"/>
              <w:rPr>
                <w:rFonts w:ascii="Trebuchet MS" w:eastAsia="Calibri" w:hAnsi="Trebuchet MS" w:cs="Times New Roman"/>
                <w:sz w:val="24"/>
                <w:szCs w:val="24"/>
              </w:rPr>
            </w:pPr>
            <w:r w:rsidRPr="00722E4E">
              <w:rPr>
                <w:rFonts w:ascii="Trebuchet MS" w:eastAsia="Calibri" w:hAnsi="Trebuchet MS" w:cs="Times New Roman"/>
                <w:color w:val="000000" w:themeColor="text1"/>
                <w:sz w:val="24"/>
                <w:szCs w:val="24"/>
              </w:rPr>
              <w:fldChar w:fldCharType="begin">
                <w:ffData>
                  <w:name w:val=""/>
                  <w:enabled/>
                  <w:calcOnExit w:val="0"/>
                  <w:textInput/>
                </w:ffData>
              </w:fldChar>
            </w:r>
            <w:r w:rsidRPr="00722E4E">
              <w:rPr>
                <w:rFonts w:ascii="Trebuchet MS" w:eastAsia="Calibri" w:hAnsi="Trebuchet MS" w:cs="Times New Roman"/>
                <w:color w:val="000000" w:themeColor="text1"/>
                <w:sz w:val="24"/>
                <w:szCs w:val="24"/>
              </w:rPr>
              <w:instrText xml:space="preserve"> FORMTEXT </w:instrText>
            </w:r>
            <w:r w:rsidRPr="00722E4E">
              <w:rPr>
                <w:rFonts w:ascii="Trebuchet MS" w:eastAsia="Calibri" w:hAnsi="Trebuchet MS" w:cs="Times New Roman"/>
                <w:color w:val="000000" w:themeColor="text1"/>
                <w:sz w:val="24"/>
                <w:szCs w:val="24"/>
              </w:rPr>
            </w:r>
            <w:r w:rsidRPr="00722E4E">
              <w:rPr>
                <w:rFonts w:ascii="Trebuchet MS" w:eastAsia="Calibri" w:hAnsi="Trebuchet MS" w:cs="Times New Roman"/>
                <w:color w:val="000000" w:themeColor="text1"/>
                <w:sz w:val="24"/>
                <w:szCs w:val="24"/>
              </w:rPr>
              <w:fldChar w:fldCharType="separate"/>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Times New Roman"/>
                <w:color w:val="000000" w:themeColor="text1"/>
                <w:sz w:val="24"/>
                <w:szCs w:val="24"/>
              </w:rPr>
              <w:fldChar w:fldCharType="end"/>
            </w:r>
          </w:p>
        </w:tc>
      </w:tr>
      <w:tr w:rsidR="00511BBE" w14:paraId="66823EE0" w14:textId="77777777" w:rsidTr="00B42602">
        <w:tc>
          <w:tcPr>
            <w:tcW w:w="6374" w:type="dxa"/>
          </w:tcPr>
          <w:p w14:paraId="791A35ED" w14:textId="5B31ECDB" w:rsidR="00511BBE" w:rsidRDefault="00511BBE" w:rsidP="00511BBE">
            <w:pPr>
              <w:spacing w:after="120" w:line="276" w:lineRule="auto"/>
              <w:rPr>
                <w:rFonts w:ascii="Trebuchet MS" w:eastAsia="Calibri" w:hAnsi="Trebuchet MS" w:cs="Times New Roman"/>
                <w:sz w:val="24"/>
                <w:szCs w:val="24"/>
              </w:rPr>
            </w:pPr>
            <w:r>
              <w:rPr>
                <w:rFonts w:ascii="Trebuchet MS" w:eastAsia="Calibri" w:hAnsi="Trebuchet MS" w:cs="Times New Roman"/>
                <w:sz w:val="24"/>
                <w:szCs w:val="24"/>
              </w:rPr>
              <w:t>Fermanagh and Omagh</w:t>
            </w:r>
          </w:p>
        </w:tc>
        <w:tc>
          <w:tcPr>
            <w:tcW w:w="1276" w:type="dxa"/>
          </w:tcPr>
          <w:p w14:paraId="7D93BEA1" w14:textId="1B86E8CC" w:rsidR="00511BBE" w:rsidRDefault="00511BBE" w:rsidP="00B42602">
            <w:pPr>
              <w:spacing w:after="120" w:line="276" w:lineRule="auto"/>
              <w:jc w:val="center"/>
              <w:rPr>
                <w:rFonts w:ascii="Trebuchet MS" w:eastAsia="Calibri" w:hAnsi="Trebuchet MS" w:cs="Times New Roman"/>
                <w:sz w:val="24"/>
                <w:szCs w:val="24"/>
              </w:rPr>
            </w:pPr>
            <w:r w:rsidRPr="00722E4E">
              <w:rPr>
                <w:rFonts w:ascii="Trebuchet MS" w:hAnsi="Trebuchet MS"/>
                <w:b/>
                <w:sz w:val="24"/>
                <w:szCs w:val="24"/>
              </w:rPr>
              <w:fldChar w:fldCharType="begin">
                <w:ffData>
                  <w:name w:val=""/>
                  <w:enabled/>
                  <w:calcOnExit w:val="0"/>
                  <w:checkBox>
                    <w:size w:val="24"/>
                    <w:default w:val="0"/>
                    <w:checked w:val="0"/>
                  </w:checkBox>
                </w:ffData>
              </w:fldChar>
            </w:r>
            <w:r w:rsidRPr="00722E4E">
              <w:rPr>
                <w:rFonts w:ascii="Trebuchet MS" w:hAnsi="Trebuchet MS"/>
                <w:b/>
                <w:sz w:val="24"/>
                <w:szCs w:val="24"/>
              </w:rPr>
              <w:instrText xml:space="preserve"> FORMCHECKBOX </w:instrText>
            </w:r>
            <w:ins w:id="5" w:author="Knox, Janine" w:date="2018-02-13T09:43:00Z">
              <w:r w:rsidR="00C1194B" w:rsidRPr="00722E4E">
                <w:rPr>
                  <w:rFonts w:ascii="Trebuchet MS" w:hAnsi="Trebuchet MS"/>
                  <w:b/>
                  <w:sz w:val="24"/>
                  <w:szCs w:val="24"/>
                </w:rPr>
              </w:r>
            </w:ins>
            <w:r w:rsidR="00B42602">
              <w:rPr>
                <w:rFonts w:ascii="Trebuchet MS" w:hAnsi="Trebuchet MS"/>
                <w:b/>
                <w:sz w:val="24"/>
                <w:szCs w:val="24"/>
              </w:rPr>
              <w:fldChar w:fldCharType="separate"/>
            </w:r>
            <w:r w:rsidRPr="00722E4E">
              <w:rPr>
                <w:rFonts w:ascii="Trebuchet MS" w:hAnsi="Trebuchet MS"/>
                <w:b/>
                <w:sz w:val="24"/>
                <w:szCs w:val="24"/>
              </w:rPr>
              <w:fldChar w:fldCharType="end"/>
            </w:r>
          </w:p>
        </w:tc>
        <w:tc>
          <w:tcPr>
            <w:tcW w:w="1673" w:type="dxa"/>
          </w:tcPr>
          <w:p w14:paraId="2805184E" w14:textId="6F29CC11" w:rsidR="00511BBE" w:rsidRDefault="00511BBE" w:rsidP="00511BBE">
            <w:pPr>
              <w:spacing w:after="120" w:line="276" w:lineRule="auto"/>
              <w:rPr>
                <w:rFonts w:ascii="Trebuchet MS" w:eastAsia="Calibri" w:hAnsi="Trebuchet MS" w:cs="Times New Roman"/>
                <w:sz w:val="24"/>
                <w:szCs w:val="24"/>
              </w:rPr>
            </w:pPr>
            <w:r w:rsidRPr="00722E4E">
              <w:rPr>
                <w:rFonts w:ascii="Trebuchet MS" w:eastAsia="Calibri" w:hAnsi="Trebuchet MS" w:cs="Times New Roman"/>
                <w:color w:val="000000" w:themeColor="text1"/>
                <w:sz w:val="24"/>
                <w:szCs w:val="24"/>
              </w:rPr>
              <w:fldChar w:fldCharType="begin">
                <w:ffData>
                  <w:name w:val=""/>
                  <w:enabled/>
                  <w:calcOnExit w:val="0"/>
                  <w:textInput/>
                </w:ffData>
              </w:fldChar>
            </w:r>
            <w:r w:rsidRPr="00722E4E">
              <w:rPr>
                <w:rFonts w:ascii="Trebuchet MS" w:eastAsia="Calibri" w:hAnsi="Trebuchet MS" w:cs="Times New Roman"/>
                <w:color w:val="000000" w:themeColor="text1"/>
                <w:sz w:val="24"/>
                <w:szCs w:val="24"/>
              </w:rPr>
              <w:instrText xml:space="preserve"> FORMTEXT </w:instrText>
            </w:r>
            <w:r w:rsidRPr="00722E4E">
              <w:rPr>
                <w:rFonts w:ascii="Trebuchet MS" w:eastAsia="Calibri" w:hAnsi="Trebuchet MS" w:cs="Times New Roman"/>
                <w:color w:val="000000" w:themeColor="text1"/>
                <w:sz w:val="24"/>
                <w:szCs w:val="24"/>
              </w:rPr>
            </w:r>
            <w:r w:rsidRPr="00722E4E">
              <w:rPr>
                <w:rFonts w:ascii="Trebuchet MS" w:eastAsia="Calibri" w:hAnsi="Trebuchet MS" w:cs="Times New Roman"/>
                <w:color w:val="000000" w:themeColor="text1"/>
                <w:sz w:val="24"/>
                <w:szCs w:val="24"/>
              </w:rPr>
              <w:fldChar w:fldCharType="separate"/>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Times New Roman"/>
                <w:color w:val="000000" w:themeColor="text1"/>
                <w:sz w:val="24"/>
                <w:szCs w:val="24"/>
              </w:rPr>
              <w:fldChar w:fldCharType="end"/>
            </w:r>
          </w:p>
        </w:tc>
      </w:tr>
      <w:tr w:rsidR="00511BBE" w14:paraId="29C76C34" w14:textId="77777777" w:rsidTr="00B42602">
        <w:tc>
          <w:tcPr>
            <w:tcW w:w="6374" w:type="dxa"/>
          </w:tcPr>
          <w:p w14:paraId="2DB30FB6" w14:textId="234E8423" w:rsidR="00511BBE" w:rsidRDefault="00511BBE" w:rsidP="00511BBE">
            <w:pPr>
              <w:spacing w:after="120" w:line="276" w:lineRule="auto"/>
              <w:rPr>
                <w:rFonts w:ascii="Trebuchet MS" w:eastAsia="Calibri" w:hAnsi="Trebuchet MS" w:cs="Times New Roman"/>
                <w:sz w:val="24"/>
                <w:szCs w:val="24"/>
              </w:rPr>
            </w:pPr>
            <w:r>
              <w:rPr>
                <w:rFonts w:ascii="Trebuchet MS" w:eastAsia="Calibri" w:hAnsi="Trebuchet MS" w:cs="Times New Roman"/>
                <w:sz w:val="24"/>
                <w:szCs w:val="24"/>
              </w:rPr>
              <w:t>Lisburn and Castlereagh</w:t>
            </w:r>
          </w:p>
        </w:tc>
        <w:tc>
          <w:tcPr>
            <w:tcW w:w="1276" w:type="dxa"/>
          </w:tcPr>
          <w:p w14:paraId="496E8804" w14:textId="386995D5" w:rsidR="00511BBE" w:rsidRDefault="00511BBE" w:rsidP="00B42602">
            <w:pPr>
              <w:spacing w:after="120" w:line="276" w:lineRule="auto"/>
              <w:jc w:val="center"/>
              <w:rPr>
                <w:rFonts w:ascii="Trebuchet MS" w:eastAsia="Calibri" w:hAnsi="Trebuchet MS" w:cs="Times New Roman"/>
                <w:sz w:val="24"/>
                <w:szCs w:val="24"/>
              </w:rPr>
            </w:pPr>
            <w:r w:rsidRPr="00722E4E">
              <w:rPr>
                <w:rFonts w:ascii="Trebuchet MS" w:hAnsi="Trebuchet MS"/>
                <w:b/>
                <w:sz w:val="24"/>
                <w:szCs w:val="24"/>
              </w:rPr>
              <w:fldChar w:fldCharType="begin">
                <w:ffData>
                  <w:name w:val=""/>
                  <w:enabled/>
                  <w:calcOnExit w:val="0"/>
                  <w:checkBox>
                    <w:size w:val="24"/>
                    <w:default w:val="0"/>
                    <w:checked w:val="0"/>
                  </w:checkBox>
                </w:ffData>
              </w:fldChar>
            </w:r>
            <w:r w:rsidRPr="00722E4E">
              <w:rPr>
                <w:rFonts w:ascii="Trebuchet MS" w:hAnsi="Trebuchet MS"/>
                <w:b/>
                <w:sz w:val="24"/>
                <w:szCs w:val="24"/>
              </w:rPr>
              <w:instrText xml:space="preserve"> FORMCHECKBOX </w:instrText>
            </w:r>
            <w:ins w:id="6" w:author="Knox, Janine" w:date="2018-02-13T09:43:00Z">
              <w:r w:rsidR="00C1194B" w:rsidRPr="00722E4E">
                <w:rPr>
                  <w:rFonts w:ascii="Trebuchet MS" w:hAnsi="Trebuchet MS"/>
                  <w:b/>
                  <w:sz w:val="24"/>
                  <w:szCs w:val="24"/>
                </w:rPr>
              </w:r>
            </w:ins>
            <w:r w:rsidR="00B42602">
              <w:rPr>
                <w:rFonts w:ascii="Trebuchet MS" w:hAnsi="Trebuchet MS"/>
                <w:b/>
                <w:sz w:val="24"/>
                <w:szCs w:val="24"/>
              </w:rPr>
              <w:fldChar w:fldCharType="separate"/>
            </w:r>
            <w:r w:rsidRPr="00722E4E">
              <w:rPr>
                <w:rFonts w:ascii="Trebuchet MS" w:hAnsi="Trebuchet MS"/>
                <w:b/>
                <w:sz w:val="24"/>
                <w:szCs w:val="24"/>
              </w:rPr>
              <w:fldChar w:fldCharType="end"/>
            </w:r>
          </w:p>
        </w:tc>
        <w:tc>
          <w:tcPr>
            <w:tcW w:w="1673" w:type="dxa"/>
          </w:tcPr>
          <w:p w14:paraId="3064E58F" w14:textId="3186A2D6" w:rsidR="00511BBE" w:rsidRDefault="00511BBE" w:rsidP="00511BBE">
            <w:pPr>
              <w:spacing w:after="120" w:line="276" w:lineRule="auto"/>
              <w:rPr>
                <w:rFonts w:ascii="Trebuchet MS" w:eastAsia="Calibri" w:hAnsi="Trebuchet MS" w:cs="Times New Roman"/>
                <w:sz w:val="24"/>
                <w:szCs w:val="24"/>
              </w:rPr>
            </w:pPr>
            <w:r w:rsidRPr="00722E4E">
              <w:rPr>
                <w:rFonts w:ascii="Trebuchet MS" w:eastAsia="Calibri" w:hAnsi="Trebuchet MS" w:cs="Times New Roman"/>
                <w:color w:val="000000" w:themeColor="text1"/>
                <w:sz w:val="24"/>
                <w:szCs w:val="24"/>
              </w:rPr>
              <w:fldChar w:fldCharType="begin">
                <w:ffData>
                  <w:name w:val=""/>
                  <w:enabled/>
                  <w:calcOnExit w:val="0"/>
                  <w:textInput/>
                </w:ffData>
              </w:fldChar>
            </w:r>
            <w:r w:rsidRPr="00722E4E">
              <w:rPr>
                <w:rFonts w:ascii="Trebuchet MS" w:eastAsia="Calibri" w:hAnsi="Trebuchet MS" w:cs="Times New Roman"/>
                <w:color w:val="000000" w:themeColor="text1"/>
                <w:sz w:val="24"/>
                <w:szCs w:val="24"/>
              </w:rPr>
              <w:instrText xml:space="preserve"> FORMTEXT </w:instrText>
            </w:r>
            <w:r w:rsidRPr="00722E4E">
              <w:rPr>
                <w:rFonts w:ascii="Trebuchet MS" w:eastAsia="Calibri" w:hAnsi="Trebuchet MS" w:cs="Times New Roman"/>
                <w:color w:val="000000" w:themeColor="text1"/>
                <w:sz w:val="24"/>
                <w:szCs w:val="24"/>
              </w:rPr>
            </w:r>
            <w:r w:rsidRPr="00722E4E">
              <w:rPr>
                <w:rFonts w:ascii="Trebuchet MS" w:eastAsia="Calibri" w:hAnsi="Trebuchet MS" w:cs="Times New Roman"/>
                <w:color w:val="000000" w:themeColor="text1"/>
                <w:sz w:val="24"/>
                <w:szCs w:val="24"/>
              </w:rPr>
              <w:fldChar w:fldCharType="separate"/>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Times New Roman"/>
                <w:color w:val="000000" w:themeColor="text1"/>
                <w:sz w:val="24"/>
                <w:szCs w:val="24"/>
              </w:rPr>
              <w:fldChar w:fldCharType="end"/>
            </w:r>
          </w:p>
        </w:tc>
      </w:tr>
      <w:tr w:rsidR="00511BBE" w14:paraId="38790DB1" w14:textId="77777777" w:rsidTr="00511BBE">
        <w:tc>
          <w:tcPr>
            <w:tcW w:w="6374" w:type="dxa"/>
          </w:tcPr>
          <w:p w14:paraId="688FEE13" w14:textId="170F2103" w:rsidR="00511BBE" w:rsidRDefault="00511BBE" w:rsidP="00511BBE">
            <w:pPr>
              <w:spacing w:after="120" w:line="276" w:lineRule="auto"/>
              <w:rPr>
                <w:rFonts w:ascii="Trebuchet MS" w:eastAsia="Calibri" w:hAnsi="Trebuchet MS" w:cs="Times New Roman"/>
                <w:sz w:val="24"/>
                <w:szCs w:val="24"/>
              </w:rPr>
            </w:pPr>
            <w:r>
              <w:rPr>
                <w:rFonts w:ascii="Trebuchet MS" w:eastAsia="Calibri" w:hAnsi="Trebuchet MS" w:cs="Times New Roman"/>
                <w:sz w:val="24"/>
                <w:szCs w:val="24"/>
              </w:rPr>
              <w:t>Mid and East Antrim</w:t>
            </w:r>
          </w:p>
        </w:tc>
        <w:tc>
          <w:tcPr>
            <w:tcW w:w="1276" w:type="dxa"/>
          </w:tcPr>
          <w:p w14:paraId="74AD49EF" w14:textId="069AD9BF" w:rsidR="00511BBE" w:rsidRDefault="00511BBE" w:rsidP="00B42602">
            <w:pPr>
              <w:spacing w:after="120" w:line="276" w:lineRule="auto"/>
              <w:jc w:val="center"/>
              <w:rPr>
                <w:rFonts w:ascii="Trebuchet MS" w:eastAsia="Calibri" w:hAnsi="Trebuchet MS" w:cs="Times New Roman"/>
                <w:sz w:val="24"/>
                <w:szCs w:val="24"/>
              </w:rPr>
            </w:pPr>
            <w:r w:rsidRPr="00722E4E">
              <w:rPr>
                <w:rFonts w:ascii="Trebuchet MS" w:hAnsi="Trebuchet MS"/>
                <w:b/>
                <w:sz w:val="24"/>
                <w:szCs w:val="24"/>
              </w:rPr>
              <w:fldChar w:fldCharType="begin">
                <w:ffData>
                  <w:name w:val=""/>
                  <w:enabled/>
                  <w:calcOnExit w:val="0"/>
                  <w:checkBox>
                    <w:size w:val="24"/>
                    <w:default w:val="0"/>
                    <w:checked w:val="0"/>
                  </w:checkBox>
                </w:ffData>
              </w:fldChar>
            </w:r>
            <w:r w:rsidRPr="00722E4E">
              <w:rPr>
                <w:rFonts w:ascii="Trebuchet MS" w:hAnsi="Trebuchet MS"/>
                <w:b/>
                <w:sz w:val="24"/>
                <w:szCs w:val="24"/>
              </w:rPr>
              <w:instrText xml:space="preserve"> FORMCHECKBOX </w:instrText>
            </w:r>
            <w:ins w:id="7" w:author="Knox, Janine" w:date="2018-02-13T09:43:00Z">
              <w:r w:rsidR="00C1194B" w:rsidRPr="00722E4E">
                <w:rPr>
                  <w:rFonts w:ascii="Trebuchet MS" w:hAnsi="Trebuchet MS"/>
                  <w:b/>
                  <w:sz w:val="24"/>
                  <w:szCs w:val="24"/>
                </w:rPr>
              </w:r>
            </w:ins>
            <w:r w:rsidR="00B42602">
              <w:rPr>
                <w:rFonts w:ascii="Trebuchet MS" w:hAnsi="Trebuchet MS"/>
                <w:b/>
                <w:sz w:val="24"/>
                <w:szCs w:val="24"/>
              </w:rPr>
              <w:fldChar w:fldCharType="separate"/>
            </w:r>
            <w:r w:rsidRPr="00722E4E">
              <w:rPr>
                <w:rFonts w:ascii="Trebuchet MS" w:hAnsi="Trebuchet MS"/>
                <w:b/>
                <w:sz w:val="24"/>
                <w:szCs w:val="24"/>
              </w:rPr>
              <w:fldChar w:fldCharType="end"/>
            </w:r>
          </w:p>
        </w:tc>
        <w:tc>
          <w:tcPr>
            <w:tcW w:w="1673" w:type="dxa"/>
          </w:tcPr>
          <w:p w14:paraId="36FA3968" w14:textId="1521AC8F" w:rsidR="00511BBE" w:rsidRDefault="00511BBE" w:rsidP="00511BBE">
            <w:pPr>
              <w:spacing w:after="120" w:line="276" w:lineRule="auto"/>
              <w:rPr>
                <w:rFonts w:ascii="Trebuchet MS" w:eastAsia="Calibri" w:hAnsi="Trebuchet MS" w:cs="Times New Roman"/>
                <w:sz w:val="24"/>
                <w:szCs w:val="24"/>
              </w:rPr>
            </w:pPr>
            <w:r w:rsidRPr="00722E4E">
              <w:rPr>
                <w:rFonts w:ascii="Trebuchet MS" w:eastAsia="Calibri" w:hAnsi="Trebuchet MS" w:cs="Times New Roman"/>
                <w:color w:val="000000" w:themeColor="text1"/>
                <w:sz w:val="24"/>
                <w:szCs w:val="24"/>
              </w:rPr>
              <w:fldChar w:fldCharType="begin">
                <w:ffData>
                  <w:name w:val=""/>
                  <w:enabled/>
                  <w:calcOnExit w:val="0"/>
                  <w:textInput/>
                </w:ffData>
              </w:fldChar>
            </w:r>
            <w:r w:rsidRPr="00722E4E">
              <w:rPr>
                <w:rFonts w:ascii="Trebuchet MS" w:eastAsia="Calibri" w:hAnsi="Trebuchet MS" w:cs="Times New Roman"/>
                <w:color w:val="000000" w:themeColor="text1"/>
                <w:sz w:val="24"/>
                <w:szCs w:val="24"/>
              </w:rPr>
              <w:instrText xml:space="preserve"> FORMTEXT </w:instrText>
            </w:r>
            <w:r w:rsidRPr="00722E4E">
              <w:rPr>
                <w:rFonts w:ascii="Trebuchet MS" w:eastAsia="Calibri" w:hAnsi="Trebuchet MS" w:cs="Times New Roman"/>
                <w:color w:val="000000" w:themeColor="text1"/>
                <w:sz w:val="24"/>
                <w:szCs w:val="24"/>
              </w:rPr>
            </w:r>
            <w:r w:rsidRPr="00722E4E">
              <w:rPr>
                <w:rFonts w:ascii="Trebuchet MS" w:eastAsia="Calibri" w:hAnsi="Trebuchet MS" w:cs="Times New Roman"/>
                <w:color w:val="000000" w:themeColor="text1"/>
                <w:sz w:val="24"/>
                <w:szCs w:val="24"/>
              </w:rPr>
              <w:fldChar w:fldCharType="separate"/>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Times New Roman"/>
                <w:color w:val="000000" w:themeColor="text1"/>
                <w:sz w:val="24"/>
                <w:szCs w:val="24"/>
              </w:rPr>
              <w:fldChar w:fldCharType="end"/>
            </w:r>
          </w:p>
        </w:tc>
      </w:tr>
      <w:tr w:rsidR="00511BBE" w14:paraId="4B68DA7D" w14:textId="77777777" w:rsidTr="00511BBE">
        <w:tc>
          <w:tcPr>
            <w:tcW w:w="6374" w:type="dxa"/>
          </w:tcPr>
          <w:p w14:paraId="468FBA59" w14:textId="1092BABD" w:rsidR="00511BBE" w:rsidRDefault="00511BBE" w:rsidP="00511BBE">
            <w:pPr>
              <w:spacing w:after="120" w:line="276" w:lineRule="auto"/>
              <w:rPr>
                <w:rFonts w:ascii="Trebuchet MS" w:eastAsia="Calibri" w:hAnsi="Trebuchet MS" w:cs="Times New Roman"/>
                <w:sz w:val="24"/>
                <w:szCs w:val="24"/>
              </w:rPr>
            </w:pPr>
            <w:r>
              <w:rPr>
                <w:rFonts w:ascii="Trebuchet MS" w:eastAsia="Calibri" w:hAnsi="Trebuchet MS" w:cs="Times New Roman"/>
                <w:sz w:val="24"/>
                <w:szCs w:val="24"/>
              </w:rPr>
              <w:t>Mid Ulster</w:t>
            </w:r>
          </w:p>
        </w:tc>
        <w:tc>
          <w:tcPr>
            <w:tcW w:w="1276" w:type="dxa"/>
          </w:tcPr>
          <w:p w14:paraId="12ECC9AB" w14:textId="0459D8A2" w:rsidR="00511BBE" w:rsidRDefault="00511BBE" w:rsidP="00B42602">
            <w:pPr>
              <w:spacing w:after="120" w:line="276" w:lineRule="auto"/>
              <w:jc w:val="center"/>
              <w:rPr>
                <w:rFonts w:ascii="Trebuchet MS" w:eastAsia="Calibri" w:hAnsi="Trebuchet MS" w:cs="Times New Roman"/>
                <w:sz w:val="24"/>
                <w:szCs w:val="24"/>
              </w:rPr>
            </w:pPr>
            <w:r w:rsidRPr="00722E4E">
              <w:rPr>
                <w:rFonts w:ascii="Trebuchet MS" w:hAnsi="Trebuchet MS"/>
                <w:b/>
                <w:sz w:val="24"/>
                <w:szCs w:val="24"/>
              </w:rPr>
              <w:fldChar w:fldCharType="begin">
                <w:ffData>
                  <w:name w:val=""/>
                  <w:enabled/>
                  <w:calcOnExit w:val="0"/>
                  <w:checkBox>
                    <w:size w:val="24"/>
                    <w:default w:val="0"/>
                    <w:checked w:val="0"/>
                  </w:checkBox>
                </w:ffData>
              </w:fldChar>
            </w:r>
            <w:r w:rsidRPr="00722E4E">
              <w:rPr>
                <w:rFonts w:ascii="Trebuchet MS" w:hAnsi="Trebuchet MS"/>
                <w:b/>
                <w:sz w:val="24"/>
                <w:szCs w:val="24"/>
              </w:rPr>
              <w:instrText xml:space="preserve"> FORMCHECKBOX </w:instrText>
            </w:r>
            <w:ins w:id="8" w:author="Knox, Janine" w:date="2018-02-13T09:43:00Z">
              <w:r w:rsidR="00C1194B" w:rsidRPr="00722E4E">
                <w:rPr>
                  <w:rFonts w:ascii="Trebuchet MS" w:hAnsi="Trebuchet MS"/>
                  <w:b/>
                  <w:sz w:val="24"/>
                  <w:szCs w:val="24"/>
                </w:rPr>
              </w:r>
            </w:ins>
            <w:r w:rsidR="00B42602">
              <w:rPr>
                <w:rFonts w:ascii="Trebuchet MS" w:hAnsi="Trebuchet MS"/>
                <w:b/>
                <w:sz w:val="24"/>
                <w:szCs w:val="24"/>
              </w:rPr>
              <w:fldChar w:fldCharType="separate"/>
            </w:r>
            <w:r w:rsidRPr="00722E4E">
              <w:rPr>
                <w:rFonts w:ascii="Trebuchet MS" w:hAnsi="Trebuchet MS"/>
                <w:b/>
                <w:sz w:val="24"/>
                <w:szCs w:val="24"/>
              </w:rPr>
              <w:fldChar w:fldCharType="end"/>
            </w:r>
          </w:p>
        </w:tc>
        <w:tc>
          <w:tcPr>
            <w:tcW w:w="1673" w:type="dxa"/>
          </w:tcPr>
          <w:p w14:paraId="210156BA" w14:textId="47E5A1FF" w:rsidR="00511BBE" w:rsidRDefault="00511BBE" w:rsidP="00511BBE">
            <w:pPr>
              <w:spacing w:after="120" w:line="276" w:lineRule="auto"/>
              <w:rPr>
                <w:rFonts w:ascii="Trebuchet MS" w:eastAsia="Calibri" w:hAnsi="Trebuchet MS" w:cs="Times New Roman"/>
                <w:sz w:val="24"/>
                <w:szCs w:val="24"/>
              </w:rPr>
            </w:pPr>
            <w:r w:rsidRPr="00722E4E">
              <w:rPr>
                <w:rFonts w:ascii="Trebuchet MS" w:eastAsia="Calibri" w:hAnsi="Trebuchet MS" w:cs="Times New Roman"/>
                <w:color w:val="000000" w:themeColor="text1"/>
                <w:sz w:val="24"/>
                <w:szCs w:val="24"/>
              </w:rPr>
              <w:fldChar w:fldCharType="begin">
                <w:ffData>
                  <w:name w:val=""/>
                  <w:enabled/>
                  <w:calcOnExit w:val="0"/>
                  <w:textInput/>
                </w:ffData>
              </w:fldChar>
            </w:r>
            <w:r w:rsidRPr="00722E4E">
              <w:rPr>
                <w:rFonts w:ascii="Trebuchet MS" w:eastAsia="Calibri" w:hAnsi="Trebuchet MS" w:cs="Times New Roman"/>
                <w:color w:val="000000" w:themeColor="text1"/>
                <w:sz w:val="24"/>
                <w:szCs w:val="24"/>
              </w:rPr>
              <w:instrText xml:space="preserve"> FORMTEXT </w:instrText>
            </w:r>
            <w:r w:rsidRPr="00722E4E">
              <w:rPr>
                <w:rFonts w:ascii="Trebuchet MS" w:eastAsia="Calibri" w:hAnsi="Trebuchet MS" w:cs="Times New Roman"/>
                <w:color w:val="000000" w:themeColor="text1"/>
                <w:sz w:val="24"/>
                <w:szCs w:val="24"/>
              </w:rPr>
            </w:r>
            <w:r w:rsidRPr="00722E4E">
              <w:rPr>
                <w:rFonts w:ascii="Trebuchet MS" w:eastAsia="Calibri" w:hAnsi="Trebuchet MS" w:cs="Times New Roman"/>
                <w:color w:val="000000" w:themeColor="text1"/>
                <w:sz w:val="24"/>
                <w:szCs w:val="24"/>
              </w:rPr>
              <w:fldChar w:fldCharType="separate"/>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Times New Roman"/>
                <w:color w:val="000000" w:themeColor="text1"/>
                <w:sz w:val="24"/>
                <w:szCs w:val="24"/>
              </w:rPr>
              <w:fldChar w:fldCharType="end"/>
            </w:r>
          </w:p>
        </w:tc>
      </w:tr>
      <w:tr w:rsidR="00511BBE" w14:paraId="64904080" w14:textId="77777777" w:rsidTr="00B42602">
        <w:tc>
          <w:tcPr>
            <w:tcW w:w="6374" w:type="dxa"/>
          </w:tcPr>
          <w:p w14:paraId="272BFE4C" w14:textId="35C51F9D" w:rsidR="00511BBE" w:rsidRDefault="00511BBE" w:rsidP="00511BBE">
            <w:pPr>
              <w:spacing w:after="120" w:line="276" w:lineRule="auto"/>
              <w:rPr>
                <w:rFonts w:ascii="Trebuchet MS" w:eastAsia="Calibri" w:hAnsi="Trebuchet MS" w:cs="Times New Roman"/>
                <w:sz w:val="24"/>
                <w:szCs w:val="24"/>
              </w:rPr>
            </w:pPr>
            <w:r>
              <w:rPr>
                <w:rFonts w:ascii="Trebuchet MS" w:eastAsia="Calibri" w:hAnsi="Trebuchet MS" w:cs="Times New Roman"/>
                <w:sz w:val="24"/>
                <w:szCs w:val="24"/>
              </w:rPr>
              <w:t>Newry, Mourne and Down</w:t>
            </w:r>
          </w:p>
        </w:tc>
        <w:tc>
          <w:tcPr>
            <w:tcW w:w="1276" w:type="dxa"/>
          </w:tcPr>
          <w:p w14:paraId="5DC770B7" w14:textId="5BF74E91" w:rsidR="00511BBE" w:rsidRDefault="00511BBE" w:rsidP="00B42602">
            <w:pPr>
              <w:spacing w:after="120" w:line="276" w:lineRule="auto"/>
              <w:jc w:val="center"/>
              <w:rPr>
                <w:rFonts w:ascii="Trebuchet MS" w:eastAsia="Calibri" w:hAnsi="Trebuchet MS" w:cs="Times New Roman"/>
                <w:sz w:val="24"/>
                <w:szCs w:val="24"/>
              </w:rPr>
            </w:pPr>
            <w:r w:rsidRPr="00722E4E">
              <w:rPr>
                <w:rFonts w:ascii="Trebuchet MS" w:hAnsi="Trebuchet MS"/>
                <w:b/>
                <w:sz w:val="24"/>
                <w:szCs w:val="24"/>
              </w:rPr>
              <w:fldChar w:fldCharType="begin">
                <w:ffData>
                  <w:name w:val=""/>
                  <w:enabled/>
                  <w:calcOnExit w:val="0"/>
                  <w:checkBox>
                    <w:size w:val="24"/>
                    <w:default w:val="0"/>
                    <w:checked w:val="0"/>
                  </w:checkBox>
                </w:ffData>
              </w:fldChar>
            </w:r>
            <w:r w:rsidRPr="00722E4E">
              <w:rPr>
                <w:rFonts w:ascii="Trebuchet MS" w:hAnsi="Trebuchet MS"/>
                <w:b/>
                <w:sz w:val="24"/>
                <w:szCs w:val="24"/>
              </w:rPr>
              <w:instrText xml:space="preserve"> FORMCHECKBOX </w:instrText>
            </w:r>
            <w:ins w:id="9" w:author="Knox, Janine" w:date="2018-02-13T09:43:00Z">
              <w:r w:rsidR="00C1194B" w:rsidRPr="00722E4E">
                <w:rPr>
                  <w:rFonts w:ascii="Trebuchet MS" w:hAnsi="Trebuchet MS"/>
                  <w:b/>
                  <w:sz w:val="24"/>
                  <w:szCs w:val="24"/>
                </w:rPr>
              </w:r>
            </w:ins>
            <w:r w:rsidR="00B42602">
              <w:rPr>
                <w:rFonts w:ascii="Trebuchet MS" w:hAnsi="Trebuchet MS"/>
                <w:b/>
                <w:sz w:val="24"/>
                <w:szCs w:val="24"/>
              </w:rPr>
              <w:fldChar w:fldCharType="separate"/>
            </w:r>
            <w:r w:rsidRPr="00722E4E">
              <w:rPr>
                <w:rFonts w:ascii="Trebuchet MS" w:hAnsi="Trebuchet MS"/>
                <w:b/>
                <w:sz w:val="24"/>
                <w:szCs w:val="24"/>
              </w:rPr>
              <w:fldChar w:fldCharType="end"/>
            </w:r>
          </w:p>
        </w:tc>
        <w:tc>
          <w:tcPr>
            <w:tcW w:w="1673" w:type="dxa"/>
          </w:tcPr>
          <w:p w14:paraId="473C04C8" w14:textId="4F848861" w:rsidR="00511BBE" w:rsidRDefault="00511BBE" w:rsidP="00511BBE">
            <w:pPr>
              <w:spacing w:after="120" w:line="276" w:lineRule="auto"/>
              <w:rPr>
                <w:rFonts w:ascii="Trebuchet MS" w:eastAsia="Calibri" w:hAnsi="Trebuchet MS" w:cs="Times New Roman"/>
                <w:sz w:val="24"/>
                <w:szCs w:val="24"/>
              </w:rPr>
            </w:pPr>
            <w:r w:rsidRPr="00722E4E">
              <w:rPr>
                <w:rFonts w:ascii="Trebuchet MS" w:eastAsia="Calibri" w:hAnsi="Trebuchet MS" w:cs="Times New Roman"/>
                <w:color w:val="000000" w:themeColor="text1"/>
                <w:sz w:val="24"/>
                <w:szCs w:val="24"/>
              </w:rPr>
              <w:fldChar w:fldCharType="begin">
                <w:ffData>
                  <w:name w:val=""/>
                  <w:enabled/>
                  <w:calcOnExit w:val="0"/>
                  <w:textInput/>
                </w:ffData>
              </w:fldChar>
            </w:r>
            <w:r w:rsidRPr="00722E4E">
              <w:rPr>
                <w:rFonts w:ascii="Trebuchet MS" w:eastAsia="Calibri" w:hAnsi="Trebuchet MS" w:cs="Times New Roman"/>
                <w:color w:val="000000" w:themeColor="text1"/>
                <w:sz w:val="24"/>
                <w:szCs w:val="24"/>
              </w:rPr>
              <w:instrText xml:space="preserve"> FORMTEXT </w:instrText>
            </w:r>
            <w:r w:rsidRPr="00722E4E">
              <w:rPr>
                <w:rFonts w:ascii="Trebuchet MS" w:eastAsia="Calibri" w:hAnsi="Trebuchet MS" w:cs="Times New Roman"/>
                <w:color w:val="000000" w:themeColor="text1"/>
                <w:sz w:val="24"/>
                <w:szCs w:val="24"/>
              </w:rPr>
            </w:r>
            <w:r w:rsidRPr="00722E4E">
              <w:rPr>
                <w:rFonts w:ascii="Trebuchet MS" w:eastAsia="Calibri" w:hAnsi="Trebuchet MS" w:cs="Times New Roman"/>
                <w:color w:val="000000" w:themeColor="text1"/>
                <w:sz w:val="24"/>
                <w:szCs w:val="24"/>
              </w:rPr>
              <w:fldChar w:fldCharType="separate"/>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Times New Roman"/>
                <w:color w:val="000000" w:themeColor="text1"/>
                <w:sz w:val="24"/>
                <w:szCs w:val="24"/>
              </w:rPr>
              <w:fldChar w:fldCharType="end"/>
            </w:r>
          </w:p>
        </w:tc>
      </w:tr>
      <w:tr w:rsidR="00511BBE" w14:paraId="41211D0D" w14:textId="77777777" w:rsidTr="00B42602">
        <w:tc>
          <w:tcPr>
            <w:tcW w:w="6374" w:type="dxa"/>
          </w:tcPr>
          <w:p w14:paraId="2B97A7DD" w14:textId="5A421FA7" w:rsidR="00511BBE" w:rsidRDefault="00511BBE" w:rsidP="00511BBE">
            <w:pPr>
              <w:spacing w:after="120" w:line="276" w:lineRule="auto"/>
              <w:rPr>
                <w:rFonts w:ascii="Trebuchet MS" w:eastAsia="Calibri" w:hAnsi="Trebuchet MS" w:cs="Times New Roman"/>
                <w:sz w:val="24"/>
                <w:szCs w:val="24"/>
              </w:rPr>
            </w:pPr>
            <w:r>
              <w:rPr>
                <w:rFonts w:ascii="Trebuchet MS" w:eastAsia="Calibri" w:hAnsi="Trebuchet MS" w:cs="Times New Roman"/>
                <w:sz w:val="24"/>
                <w:szCs w:val="24"/>
              </w:rPr>
              <w:t>North Down and Ards</w:t>
            </w:r>
          </w:p>
        </w:tc>
        <w:tc>
          <w:tcPr>
            <w:tcW w:w="1276" w:type="dxa"/>
          </w:tcPr>
          <w:p w14:paraId="740F9410" w14:textId="144DDCEC" w:rsidR="00511BBE" w:rsidRDefault="00511BBE" w:rsidP="00B42602">
            <w:pPr>
              <w:spacing w:after="120" w:line="276" w:lineRule="auto"/>
              <w:jc w:val="center"/>
              <w:rPr>
                <w:rFonts w:ascii="Trebuchet MS" w:eastAsia="Calibri" w:hAnsi="Trebuchet MS" w:cs="Times New Roman"/>
                <w:sz w:val="24"/>
                <w:szCs w:val="24"/>
              </w:rPr>
            </w:pPr>
            <w:r w:rsidRPr="00722E4E">
              <w:rPr>
                <w:rFonts w:ascii="Trebuchet MS" w:hAnsi="Trebuchet MS"/>
                <w:b/>
                <w:sz w:val="24"/>
                <w:szCs w:val="24"/>
              </w:rPr>
              <w:fldChar w:fldCharType="begin">
                <w:ffData>
                  <w:name w:val=""/>
                  <w:enabled/>
                  <w:calcOnExit w:val="0"/>
                  <w:checkBox>
                    <w:size w:val="24"/>
                    <w:default w:val="0"/>
                    <w:checked w:val="0"/>
                  </w:checkBox>
                </w:ffData>
              </w:fldChar>
            </w:r>
            <w:r w:rsidRPr="00722E4E">
              <w:rPr>
                <w:rFonts w:ascii="Trebuchet MS" w:hAnsi="Trebuchet MS"/>
                <w:b/>
                <w:sz w:val="24"/>
                <w:szCs w:val="24"/>
              </w:rPr>
              <w:instrText xml:space="preserve"> FORMCHECKBOX </w:instrText>
            </w:r>
            <w:ins w:id="10" w:author="Knox, Janine" w:date="2018-02-13T09:43:00Z">
              <w:r w:rsidR="00C1194B" w:rsidRPr="00722E4E">
                <w:rPr>
                  <w:rFonts w:ascii="Trebuchet MS" w:hAnsi="Trebuchet MS"/>
                  <w:b/>
                  <w:sz w:val="24"/>
                  <w:szCs w:val="24"/>
                </w:rPr>
              </w:r>
            </w:ins>
            <w:r w:rsidR="00B42602">
              <w:rPr>
                <w:rFonts w:ascii="Trebuchet MS" w:hAnsi="Trebuchet MS"/>
                <w:b/>
                <w:sz w:val="24"/>
                <w:szCs w:val="24"/>
              </w:rPr>
              <w:fldChar w:fldCharType="separate"/>
            </w:r>
            <w:r w:rsidRPr="00722E4E">
              <w:rPr>
                <w:rFonts w:ascii="Trebuchet MS" w:hAnsi="Trebuchet MS"/>
                <w:b/>
                <w:sz w:val="24"/>
                <w:szCs w:val="24"/>
              </w:rPr>
              <w:fldChar w:fldCharType="end"/>
            </w:r>
          </w:p>
        </w:tc>
        <w:tc>
          <w:tcPr>
            <w:tcW w:w="1673" w:type="dxa"/>
          </w:tcPr>
          <w:p w14:paraId="14B00E4B" w14:textId="2A70DBCA" w:rsidR="00511BBE" w:rsidRDefault="00511BBE" w:rsidP="00511BBE">
            <w:pPr>
              <w:spacing w:after="120" w:line="276" w:lineRule="auto"/>
              <w:rPr>
                <w:rFonts w:ascii="Trebuchet MS" w:eastAsia="Calibri" w:hAnsi="Trebuchet MS" w:cs="Times New Roman"/>
                <w:sz w:val="24"/>
                <w:szCs w:val="24"/>
              </w:rPr>
            </w:pPr>
            <w:r w:rsidRPr="00722E4E">
              <w:rPr>
                <w:rFonts w:ascii="Trebuchet MS" w:eastAsia="Calibri" w:hAnsi="Trebuchet MS" w:cs="Times New Roman"/>
                <w:color w:val="000000" w:themeColor="text1"/>
                <w:sz w:val="24"/>
                <w:szCs w:val="24"/>
              </w:rPr>
              <w:fldChar w:fldCharType="begin">
                <w:ffData>
                  <w:name w:val=""/>
                  <w:enabled/>
                  <w:calcOnExit w:val="0"/>
                  <w:textInput/>
                </w:ffData>
              </w:fldChar>
            </w:r>
            <w:r w:rsidRPr="00722E4E">
              <w:rPr>
                <w:rFonts w:ascii="Trebuchet MS" w:eastAsia="Calibri" w:hAnsi="Trebuchet MS" w:cs="Times New Roman"/>
                <w:color w:val="000000" w:themeColor="text1"/>
                <w:sz w:val="24"/>
                <w:szCs w:val="24"/>
              </w:rPr>
              <w:instrText xml:space="preserve"> FORMTEXT </w:instrText>
            </w:r>
            <w:r w:rsidRPr="00722E4E">
              <w:rPr>
                <w:rFonts w:ascii="Trebuchet MS" w:eastAsia="Calibri" w:hAnsi="Trebuchet MS" w:cs="Times New Roman"/>
                <w:color w:val="000000" w:themeColor="text1"/>
                <w:sz w:val="24"/>
                <w:szCs w:val="24"/>
              </w:rPr>
            </w:r>
            <w:r w:rsidRPr="00722E4E">
              <w:rPr>
                <w:rFonts w:ascii="Trebuchet MS" w:eastAsia="Calibri" w:hAnsi="Trebuchet MS" w:cs="Times New Roman"/>
                <w:color w:val="000000" w:themeColor="text1"/>
                <w:sz w:val="24"/>
                <w:szCs w:val="24"/>
              </w:rPr>
              <w:fldChar w:fldCharType="separate"/>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Times New Roman"/>
                <w:color w:val="000000" w:themeColor="text1"/>
                <w:sz w:val="24"/>
                <w:szCs w:val="24"/>
              </w:rPr>
              <w:fldChar w:fldCharType="end"/>
            </w:r>
          </w:p>
        </w:tc>
      </w:tr>
      <w:tr w:rsidR="00511BBE" w14:paraId="2EBE868F" w14:textId="77777777" w:rsidTr="00B42602">
        <w:tc>
          <w:tcPr>
            <w:tcW w:w="6374" w:type="dxa"/>
          </w:tcPr>
          <w:p w14:paraId="58D9EEB1" w14:textId="3A721E2C" w:rsidR="00511BBE" w:rsidRDefault="00511BBE" w:rsidP="00511BBE">
            <w:pPr>
              <w:spacing w:after="120" w:line="276" w:lineRule="auto"/>
              <w:rPr>
                <w:rFonts w:ascii="Trebuchet MS" w:eastAsia="Calibri" w:hAnsi="Trebuchet MS" w:cs="Times New Roman"/>
                <w:sz w:val="24"/>
                <w:szCs w:val="24"/>
              </w:rPr>
            </w:pPr>
            <w:r>
              <w:rPr>
                <w:rFonts w:ascii="Trebuchet MS" w:eastAsia="Calibri" w:hAnsi="Trebuchet MS" w:cs="Times New Roman"/>
                <w:sz w:val="24"/>
                <w:szCs w:val="24"/>
              </w:rPr>
              <w:t>Northern Ireland wide</w:t>
            </w:r>
          </w:p>
        </w:tc>
        <w:tc>
          <w:tcPr>
            <w:tcW w:w="1276" w:type="dxa"/>
          </w:tcPr>
          <w:p w14:paraId="3BA6EC78" w14:textId="2EFACE27" w:rsidR="00511BBE" w:rsidRDefault="00511BBE" w:rsidP="00B42602">
            <w:pPr>
              <w:spacing w:after="120" w:line="276" w:lineRule="auto"/>
              <w:jc w:val="center"/>
              <w:rPr>
                <w:rFonts w:ascii="Trebuchet MS" w:eastAsia="Calibri" w:hAnsi="Trebuchet MS" w:cs="Times New Roman"/>
                <w:sz w:val="24"/>
                <w:szCs w:val="24"/>
              </w:rPr>
            </w:pPr>
            <w:r w:rsidRPr="00722E4E">
              <w:rPr>
                <w:rFonts w:ascii="Trebuchet MS" w:hAnsi="Trebuchet MS"/>
                <w:b/>
                <w:sz w:val="24"/>
                <w:szCs w:val="24"/>
              </w:rPr>
              <w:fldChar w:fldCharType="begin">
                <w:ffData>
                  <w:name w:val=""/>
                  <w:enabled/>
                  <w:calcOnExit w:val="0"/>
                  <w:checkBox>
                    <w:size w:val="24"/>
                    <w:default w:val="0"/>
                    <w:checked w:val="0"/>
                  </w:checkBox>
                </w:ffData>
              </w:fldChar>
            </w:r>
            <w:r w:rsidRPr="00722E4E">
              <w:rPr>
                <w:rFonts w:ascii="Trebuchet MS" w:hAnsi="Trebuchet MS"/>
                <w:b/>
                <w:sz w:val="24"/>
                <w:szCs w:val="24"/>
              </w:rPr>
              <w:instrText xml:space="preserve"> FORMCHECKBOX </w:instrText>
            </w:r>
            <w:ins w:id="11" w:author="Knox, Janine" w:date="2018-02-13T09:43:00Z">
              <w:r w:rsidR="00C1194B" w:rsidRPr="00722E4E">
                <w:rPr>
                  <w:rFonts w:ascii="Trebuchet MS" w:hAnsi="Trebuchet MS"/>
                  <w:b/>
                  <w:sz w:val="24"/>
                  <w:szCs w:val="24"/>
                </w:rPr>
              </w:r>
            </w:ins>
            <w:r w:rsidR="00B42602">
              <w:rPr>
                <w:rFonts w:ascii="Trebuchet MS" w:hAnsi="Trebuchet MS"/>
                <w:b/>
                <w:sz w:val="24"/>
                <w:szCs w:val="24"/>
              </w:rPr>
              <w:fldChar w:fldCharType="separate"/>
            </w:r>
            <w:r w:rsidRPr="00722E4E">
              <w:rPr>
                <w:rFonts w:ascii="Trebuchet MS" w:hAnsi="Trebuchet MS"/>
                <w:b/>
                <w:sz w:val="24"/>
                <w:szCs w:val="24"/>
              </w:rPr>
              <w:fldChar w:fldCharType="end"/>
            </w:r>
          </w:p>
        </w:tc>
        <w:tc>
          <w:tcPr>
            <w:tcW w:w="1673" w:type="dxa"/>
          </w:tcPr>
          <w:p w14:paraId="0DCA8E37" w14:textId="46AC9319" w:rsidR="00511BBE" w:rsidRDefault="00511BBE" w:rsidP="00511BBE">
            <w:pPr>
              <w:spacing w:after="120" w:line="276" w:lineRule="auto"/>
              <w:rPr>
                <w:rFonts w:ascii="Trebuchet MS" w:eastAsia="Calibri" w:hAnsi="Trebuchet MS" w:cs="Times New Roman"/>
                <w:sz w:val="24"/>
                <w:szCs w:val="24"/>
              </w:rPr>
            </w:pPr>
            <w:r w:rsidRPr="00722E4E">
              <w:rPr>
                <w:rFonts w:ascii="Trebuchet MS" w:eastAsia="Calibri" w:hAnsi="Trebuchet MS" w:cs="Times New Roman"/>
                <w:color w:val="000000" w:themeColor="text1"/>
                <w:sz w:val="24"/>
                <w:szCs w:val="24"/>
              </w:rPr>
              <w:fldChar w:fldCharType="begin">
                <w:ffData>
                  <w:name w:val=""/>
                  <w:enabled/>
                  <w:calcOnExit w:val="0"/>
                  <w:textInput/>
                </w:ffData>
              </w:fldChar>
            </w:r>
            <w:r w:rsidRPr="00722E4E">
              <w:rPr>
                <w:rFonts w:ascii="Trebuchet MS" w:eastAsia="Calibri" w:hAnsi="Trebuchet MS" w:cs="Times New Roman"/>
                <w:color w:val="000000" w:themeColor="text1"/>
                <w:sz w:val="24"/>
                <w:szCs w:val="24"/>
              </w:rPr>
              <w:instrText xml:space="preserve"> FORMTEXT </w:instrText>
            </w:r>
            <w:r w:rsidRPr="00722E4E">
              <w:rPr>
                <w:rFonts w:ascii="Trebuchet MS" w:eastAsia="Calibri" w:hAnsi="Trebuchet MS" w:cs="Times New Roman"/>
                <w:color w:val="000000" w:themeColor="text1"/>
                <w:sz w:val="24"/>
                <w:szCs w:val="24"/>
              </w:rPr>
            </w:r>
            <w:r w:rsidRPr="00722E4E">
              <w:rPr>
                <w:rFonts w:ascii="Trebuchet MS" w:eastAsia="Calibri" w:hAnsi="Trebuchet MS" w:cs="Times New Roman"/>
                <w:color w:val="000000" w:themeColor="text1"/>
                <w:sz w:val="24"/>
                <w:szCs w:val="24"/>
              </w:rPr>
              <w:fldChar w:fldCharType="separate"/>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Times New Roman"/>
                <w:color w:val="000000" w:themeColor="text1"/>
                <w:sz w:val="24"/>
                <w:szCs w:val="24"/>
              </w:rPr>
              <w:fldChar w:fldCharType="end"/>
            </w:r>
          </w:p>
        </w:tc>
      </w:tr>
    </w:tbl>
    <w:p w14:paraId="3565181D" w14:textId="77777777" w:rsidR="00511BBE" w:rsidRPr="00B42602" w:rsidRDefault="00511BBE">
      <w:pPr>
        <w:spacing w:after="120" w:line="276" w:lineRule="auto"/>
        <w:rPr>
          <w:rFonts w:ascii="Trebuchet MS" w:eastAsia="Calibri" w:hAnsi="Trebuchet MS" w:cs="Times New Roman"/>
          <w:sz w:val="24"/>
          <w:szCs w:val="24"/>
        </w:rPr>
      </w:pPr>
    </w:p>
    <w:p w14:paraId="7ACF1506" w14:textId="7AA79F07" w:rsidR="00B66D28" w:rsidRPr="00722E4E" w:rsidRDefault="00C702EE" w:rsidP="005975C6">
      <w:pPr>
        <w:spacing w:after="120" w:line="276" w:lineRule="auto"/>
        <w:ind w:left="426" w:hanging="426"/>
        <w:rPr>
          <w:rFonts w:ascii="Trebuchet MS" w:eastAsia="Calibri" w:hAnsi="Trebuchet MS" w:cs="Times New Roman"/>
          <w:b/>
          <w:sz w:val="24"/>
          <w:szCs w:val="24"/>
        </w:rPr>
      </w:pPr>
      <w:r>
        <w:rPr>
          <w:rFonts w:ascii="Trebuchet MS" w:eastAsia="Calibri" w:hAnsi="Trebuchet MS" w:cs="Times New Roman"/>
          <w:b/>
          <w:sz w:val="24"/>
          <w:szCs w:val="24"/>
        </w:rPr>
        <w:t xml:space="preserve">3. </w:t>
      </w:r>
      <w:r w:rsidR="00B66D28" w:rsidRPr="00722E4E">
        <w:rPr>
          <w:rFonts w:ascii="Trebuchet MS" w:eastAsia="Calibri" w:hAnsi="Trebuchet MS" w:cs="Times New Roman"/>
          <w:b/>
          <w:sz w:val="24"/>
          <w:szCs w:val="24"/>
        </w:rPr>
        <w:t>Project summary</w:t>
      </w:r>
    </w:p>
    <w:p w14:paraId="7566753F" w14:textId="77777777" w:rsidR="00B66D28" w:rsidRPr="00722E4E" w:rsidRDefault="00B66D28" w:rsidP="00B66D28">
      <w:pPr>
        <w:numPr>
          <w:ilvl w:val="0"/>
          <w:numId w:val="11"/>
        </w:numPr>
        <w:spacing w:after="200" w:line="276" w:lineRule="auto"/>
        <w:ind w:left="709" w:hanging="283"/>
        <w:contextualSpacing/>
        <w:rPr>
          <w:rFonts w:ascii="Trebuchet MS" w:eastAsia="Calibri" w:hAnsi="Trebuchet MS" w:cs="Times New Roman"/>
          <w:sz w:val="24"/>
          <w:szCs w:val="24"/>
        </w:rPr>
      </w:pPr>
      <w:r w:rsidRPr="00722E4E">
        <w:rPr>
          <w:rFonts w:ascii="Trebuchet MS" w:eastAsia="Calibri" w:hAnsi="Trebuchet MS" w:cs="Times New Roman"/>
          <w:sz w:val="24"/>
          <w:szCs w:val="24"/>
        </w:rPr>
        <w:t>Summarise the purpose of the project.</w:t>
      </w:r>
    </w:p>
    <w:p w14:paraId="76ACEBA4" w14:textId="7365E805" w:rsidR="00B66D28" w:rsidRPr="00722E4E" w:rsidRDefault="00B66D28" w:rsidP="00B66D28">
      <w:pPr>
        <w:numPr>
          <w:ilvl w:val="0"/>
          <w:numId w:val="11"/>
        </w:numPr>
        <w:spacing w:after="200" w:line="276" w:lineRule="auto"/>
        <w:ind w:left="709" w:hanging="283"/>
        <w:contextualSpacing/>
        <w:rPr>
          <w:rFonts w:ascii="Trebuchet MS" w:eastAsia="Calibri" w:hAnsi="Trebuchet MS" w:cs="Times New Roman"/>
          <w:sz w:val="24"/>
          <w:szCs w:val="24"/>
        </w:rPr>
      </w:pPr>
      <w:r w:rsidRPr="00722E4E">
        <w:rPr>
          <w:rFonts w:ascii="Trebuchet MS" w:eastAsia="Calibri" w:hAnsi="Trebuchet MS" w:cs="Times New Roman"/>
          <w:sz w:val="24"/>
          <w:szCs w:val="24"/>
        </w:rPr>
        <w:t>Tell us who will benefit, where they live, their age range and the numbers involved.</w:t>
      </w:r>
      <w:r w:rsidR="00421A2F" w:rsidRPr="00722E4E">
        <w:rPr>
          <w:rFonts w:ascii="Trebuchet MS" w:eastAsia="Calibri" w:hAnsi="Trebuchet MS" w:cs="Times New Roman"/>
          <w:sz w:val="24"/>
          <w:szCs w:val="24"/>
        </w:rPr>
        <w:t xml:space="preserve"> </w:t>
      </w:r>
    </w:p>
    <w:p w14:paraId="62D8F939" w14:textId="77777777" w:rsidR="00B66D28" w:rsidRPr="00722E4E" w:rsidRDefault="00B66D28" w:rsidP="005975C6">
      <w:pPr>
        <w:numPr>
          <w:ilvl w:val="0"/>
          <w:numId w:val="11"/>
        </w:numPr>
        <w:spacing w:after="120" w:line="276" w:lineRule="auto"/>
        <w:ind w:left="709" w:hanging="284"/>
        <w:rPr>
          <w:rFonts w:ascii="Trebuchet MS" w:eastAsia="Calibri" w:hAnsi="Trebuchet MS" w:cs="Times New Roman"/>
          <w:sz w:val="24"/>
          <w:szCs w:val="24"/>
        </w:rPr>
      </w:pPr>
      <w:r w:rsidRPr="00722E4E">
        <w:rPr>
          <w:rFonts w:ascii="Trebuchet MS" w:eastAsia="Calibri" w:hAnsi="Trebuchet MS" w:cs="Times New Roman"/>
          <w:sz w:val="24"/>
          <w:szCs w:val="24"/>
        </w:rPr>
        <w:t>Summarise the main activities.</w:t>
      </w:r>
    </w:p>
    <w:p w14:paraId="38DDE948" w14:textId="77777777" w:rsidR="00B66D28" w:rsidRPr="00722E4E" w:rsidRDefault="00B66D28" w:rsidP="00B66D28">
      <w:pPr>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sz w:val="24"/>
          <w:szCs w:val="24"/>
        </w:rPr>
        <w:t xml:space="preserve">You can write up to </w:t>
      </w:r>
      <w:r w:rsidR="0086365F" w:rsidRPr="00722E4E">
        <w:rPr>
          <w:rFonts w:ascii="Trebuchet MS" w:eastAsia="Calibri" w:hAnsi="Trebuchet MS" w:cs="Times New Roman"/>
          <w:sz w:val="24"/>
          <w:szCs w:val="24"/>
        </w:rPr>
        <w:t>6</w:t>
      </w:r>
      <w:r w:rsidR="00BA6DF9" w:rsidRPr="00722E4E">
        <w:rPr>
          <w:rFonts w:ascii="Trebuchet MS" w:eastAsia="Calibri" w:hAnsi="Trebuchet MS" w:cs="Times New Roman"/>
          <w:sz w:val="24"/>
          <w:szCs w:val="24"/>
        </w:rPr>
        <w:t>00</w:t>
      </w:r>
      <w:r w:rsidRPr="00722E4E">
        <w:rPr>
          <w:rFonts w:ascii="Trebuchet MS" w:eastAsia="Calibri" w:hAnsi="Trebuchet MS" w:cs="Times New Roman"/>
          <w:sz w:val="24"/>
          <w:szCs w:val="24"/>
        </w:rPr>
        <w:t xml:space="preserve"> words.</w:t>
      </w:r>
    </w:p>
    <w:tbl>
      <w:tblPr>
        <w:tblW w:w="5000" w:type="pct"/>
        <w:tblBorders>
          <w:top w:val="single" w:sz="4" w:space="0" w:color="FF3599"/>
          <w:left w:val="single" w:sz="4" w:space="0" w:color="FF3599"/>
          <w:bottom w:val="single" w:sz="4" w:space="0" w:color="FF3599"/>
          <w:right w:val="single" w:sz="4" w:space="0" w:color="FF3599"/>
          <w:insideH w:val="single" w:sz="4" w:space="0" w:color="FF3599"/>
          <w:insideV w:val="single" w:sz="4" w:space="0" w:color="FF3599"/>
        </w:tblBorders>
        <w:tblLook w:val="04A0" w:firstRow="1" w:lastRow="0" w:firstColumn="1" w:lastColumn="0" w:noHBand="0" w:noVBand="1"/>
      </w:tblPr>
      <w:tblGrid>
        <w:gridCol w:w="9323"/>
      </w:tblGrid>
      <w:tr w:rsidR="00B66D28" w:rsidRPr="00B66D28" w14:paraId="46D794D6" w14:textId="77777777" w:rsidTr="00853A81">
        <w:trPr>
          <w:trHeight w:val="1226"/>
        </w:trPr>
        <w:tc>
          <w:tcPr>
            <w:tcW w:w="5000" w:type="pct"/>
            <w:tcBorders>
              <w:top w:val="single" w:sz="4" w:space="0" w:color="00AEEF"/>
              <w:left w:val="single" w:sz="4" w:space="0" w:color="00AEEF"/>
              <w:bottom w:val="single" w:sz="4" w:space="0" w:color="00AEEF"/>
              <w:right w:val="single" w:sz="4" w:space="0" w:color="00AEEF"/>
            </w:tcBorders>
          </w:tcPr>
          <w:p w14:paraId="344B4660" w14:textId="10722960" w:rsidR="00B66D28" w:rsidRPr="00E84A6F" w:rsidRDefault="00A343A1" w:rsidP="00A343A1">
            <w:pPr>
              <w:pStyle w:val="BLFBody"/>
              <w:rPr>
                <w:rFonts w:eastAsia="Calibri"/>
              </w:rPr>
            </w:pPr>
            <w:r>
              <w:rPr>
                <w:rFonts w:eastAsia="Calibri"/>
              </w:rPr>
              <w:fldChar w:fldCharType="begin">
                <w:ffData>
                  <w:name w:val=""/>
                  <w:enabled/>
                  <w:calcOnExit w:val="0"/>
                  <w:textInput>
                    <w:maxLength w:val="4200"/>
                  </w:textInput>
                </w:ffData>
              </w:fldChar>
            </w:r>
            <w:r>
              <w:rPr>
                <w:rFonts w:eastAsia="Calibri"/>
              </w:rPr>
              <w:instrText xml:space="preserve"> FORMTEXT </w:instrText>
            </w:r>
            <w:r>
              <w:rPr>
                <w:rFonts w:eastAsia="Calibri"/>
              </w:rPr>
            </w:r>
            <w:r>
              <w:rPr>
                <w:rFonts w:eastAsia="Calibri"/>
              </w:rPr>
              <w:fldChar w:fldCharType="separate"/>
            </w:r>
            <w:r>
              <w:rPr>
                <w:rFonts w:eastAsia="Calibri"/>
                <w:noProof/>
              </w:rPr>
              <w:t> </w:t>
            </w:r>
            <w:r>
              <w:rPr>
                <w:rFonts w:eastAsia="Calibri"/>
                <w:noProof/>
              </w:rPr>
              <w:t> </w:t>
            </w:r>
            <w:r>
              <w:rPr>
                <w:rFonts w:eastAsia="Calibri"/>
                <w:noProof/>
              </w:rPr>
              <w:t> </w:t>
            </w:r>
            <w:r>
              <w:rPr>
                <w:rFonts w:eastAsia="Calibri"/>
                <w:noProof/>
              </w:rPr>
              <w:t> </w:t>
            </w:r>
            <w:r>
              <w:rPr>
                <w:rFonts w:eastAsia="Calibri"/>
                <w:noProof/>
              </w:rPr>
              <w:t> </w:t>
            </w:r>
            <w:r>
              <w:rPr>
                <w:rFonts w:eastAsia="Calibri"/>
              </w:rPr>
              <w:fldChar w:fldCharType="end"/>
            </w:r>
          </w:p>
        </w:tc>
      </w:tr>
    </w:tbl>
    <w:p w14:paraId="68EF6327" w14:textId="44FA6BE9" w:rsidR="00C702EE" w:rsidRPr="00B66D28" w:rsidRDefault="00C702EE" w:rsidP="005975C6">
      <w:pPr>
        <w:spacing w:after="120" w:line="276" w:lineRule="auto"/>
        <w:rPr>
          <w:rFonts w:ascii="Trebuchet MS" w:eastAsia="Calibri" w:hAnsi="Trebuchet MS" w:cs="Times New Roman"/>
          <w:sz w:val="24"/>
          <w:szCs w:val="24"/>
        </w:rPr>
      </w:pPr>
    </w:p>
    <w:p w14:paraId="576AE97C" w14:textId="13136691" w:rsidR="00B66D28" w:rsidRPr="00722E4E" w:rsidRDefault="00C702EE" w:rsidP="00B66D28">
      <w:pPr>
        <w:spacing w:after="200" w:line="276" w:lineRule="auto"/>
        <w:ind w:left="426" w:hanging="426"/>
        <w:rPr>
          <w:rFonts w:ascii="Trebuchet MS" w:eastAsia="Calibri" w:hAnsi="Trebuchet MS" w:cs="Times New Roman"/>
          <w:b/>
          <w:sz w:val="24"/>
          <w:szCs w:val="24"/>
        </w:rPr>
      </w:pPr>
      <w:r>
        <w:rPr>
          <w:rFonts w:ascii="Trebuchet MS" w:eastAsia="Calibri" w:hAnsi="Trebuchet MS" w:cs="Times New Roman"/>
          <w:b/>
          <w:sz w:val="24"/>
          <w:szCs w:val="24"/>
        </w:rPr>
        <w:t>4</w:t>
      </w:r>
      <w:r w:rsidR="00B66D28" w:rsidRPr="00722E4E">
        <w:rPr>
          <w:rFonts w:ascii="Trebuchet MS" w:eastAsia="Calibri" w:hAnsi="Trebuchet MS" w:cs="Times New Roman"/>
          <w:b/>
          <w:sz w:val="24"/>
          <w:szCs w:val="24"/>
        </w:rPr>
        <w:t xml:space="preserve">. Young </w:t>
      </w:r>
      <w:r w:rsidR="00D62722" w:rsidRPr="00722E4E">
        <w:rPr>
          <w:rFonts w:ascii="Trebuchet MS" w:eastAsia="Calibri" w:hAnsi="Trebuchet MS" w:cs="Times New Roman"/>
          <w:b/>
          <w:sz w:val="24"/>
          <w:szCs w:val="24"/>
        </w:rPr>
        <w:t>p</w:t>
      </w:r>
      <w:r w:rsidR="00B66D28" w:rsidRPr="00722E4E">
        <w:rPr>
          <w:rFonts w:ascii="Trebuchet MS" w:eastAsia="Calibri" w:hAnsi="Trebuchet MS" w:cs="Times New Roman"/>
          <w:b/>
          <w:sz w:val="24"/>
          <w:szCs w:val="24"/>
        </w:rPr>
        <w:t>eople</w:t>
      </w:r>
      <w:r w:rsidR="00D62722" w:rsidRPr="00722E4E">
        <w:rPr>
          <w:rFonts w:ascii="Trebuchet MS" w:eastAsia="Calibri" w:hAnsi="Trebuchet MS" w:cs="Times New Roman"/>
          <w:b/>
          <w:sz w:val="24"/>
          <w:szCs w:val="24"/>
        </w:rPr>
        <w:t xml:space="preserve"> and how they’re involved</w:t>
      </w:r>
    </w:p>
    <w:p w14:paraId="3B8C0DF8" w14:textId="77777777" w:rsidR="00B66D28" w:rsidRPr="00722E4E" w:rsidRDefault="00B66D28" w:rsidP="00B66D28">
      <w:pPr>
        <w:numPr>
          <w:ilvl w:val="0"/>
          <w:numId w:val="12"/>
        </w:numPr>
        <w:spacing w:after="200" w:line="276" w:lineRule="auto"/>
        <w:ind w:left="709" w:hanging="283"/>
        <w:contextualSpacing/>
        <w:rPr>
          <w:rFonts w:ascii="Trebuchet MS" w:eastAsia="Calibri" w:hAnsi="Trebuchet MS" w:cs="Times New Roman"/>
          <w:b/>
          <w:sz w:val="24"/>
          <w:szCs w:val="24"/>
        </w:rPr>
      </w:pPr>
      <w:r w:rsidRPr="00722E4E">
        <w:rPr>
          <w:rFonts w:ascii="Trebuchet MS" w:eastAsia="Calibri" w:hAnsi="Trebuchet MS" w:cs="Times New Roman"/>
          <w:sz w:val="24"/>
          <w:szCs w:val="24"/>
        </w:rPr>
        <w:t>What are the challenges young people have identified in their lives? How were you made aware of this?</w:t>
      </w:r>
    </w:p>
    <w:p w14:paraId="0700A75B" w14:textId="77777777" w:rsidR="00B66D28" w:rsidRPr="00722E4E" w:rsidRDefault="00B66D28" w:rsidP="00B66D28">
      <w:pPr>
        <w:numPr>
          <w:ilvl w:val="0"/>
          <w:numId w:val="12"/>
        </w:numPr>
        <w:spacing w:after="200" w:line="276" w:lineRule="auto"/>
        <w:ind w:left="709" w:hanging="283"/>
        <w:contextualSpacing/>
        <w:rPr>
          <w:rFonts w:ascii="Trebuchet MS" w:eastAsia="Calibri" w:hAnsi="Trebuchet MS" w:cs="Times New Roman"/>
          <w:b/>
          <w:sz w:val="24"/>
          <w:szCs w:val="24"/>
        </w:rPr>
      </w:pPr>
      <w:r w:rsidRPr="00722E4E">
        <w:rPr>
          <w:rFonts w:ascii="Trebuchet MS" w:eastAsia="Calibri" w:hAnsi="Trebuchet MS" w:cs="Times New Roman"/>
          <w:sz w:val="24"/>
          <w:szCs w:val="24"/>
        </w:rPr>
        <w:t xml:space="preserve">Tell us how young people were involved in planning the project and how they will be involved in delivering and managing it. </w:t>
      </w:r>
    </w:p>
    <w:p w14:paraId="3F2113BE" w14:textId="77777777" w:rsidR="00B66D28" w:rsidRPr="00722E4E" w:rsidRDefault="00B66D28" w:rsidP="00B66D28">
      <w:pPr>
        <w:numPr>
          <w:ilvl w:val="0"/>
          <w:numId w:val="11"/>
        </w:numPr>
        <w:spacing w:after="200" w:line="276" w:lineRule="auto"/>
        <w:ind w:left="709" w:hanging="283"/>
        <w:contextualSpacing/>
        <w:rPr>
          <w:rFonts w:ascii="Trebuchet MS" w:eastAsia="Calibri" w:hAnsi="Trebuchet MS" w:cs="Times New Roman"/>
          <w:sz w:val="24"/>
          <w:szCs w:val="24"/>
        </w:rPr>
      </w:pPr>
      <w:r w:rsidRPr="00722E4E">
        <w:rPr>
          <w:rFonts w:ascii="Trebuchet MS" w:eastAsia="Calibri" w:hAnsi="Trebuchet MS" w:cs="Times New Roman"/>
          <w:sz w:val="24"/>
          <w:szCs w:val="24"/>
        </w:rPr>
        <w:t>How will young people’s support networks also be involved? (Support networks could include young people’s peers, their wider family, educators, youth workers, social workers and mentors).</w:t>
      </w:r>
    </w:p>
    <w:p w14:paraId="72FF3703" w14:textId="77777777" w:rsidR="00B66D28" w:rsidRPr="00722E4E" w:rsidRDefault="00B66D28" w:rsidP="005975C6">
      <w:pPr>
        <w:numPr>
          <w:ilvl w:val="0"/>
          <w:numId w:val="11"/>
        </w:numPr>
        <w:spacing w:after="120" w:line="276" w:lineRule="auto"/>
        <w:ind w:left="709" w:hanging="284"/>
        <w:rPr>
          <w:rFonts w:ascii="Trebuchet MS" w:eastAsia="Calibri" w:hAnsi="Trebuchet MS" w:cs="Times New Roman"/>
          <w:sz w:val="24"/>
          <w:szCs w:val="24"/>
        </w:rPr>
      </w:pPr>
      <w:r w:rsidRPr="00722E4E">
        <w:rPr>
          <w:rFonts w:ascii="Trebuchet MS" w:eastAsia="Calibri" w:hAnsi="Trebuchet MS" w:cs="Times New Roman"/>
          <w:sz w:val="24"/>
          <w:szCs w:val="24"/>
        </w:rPr>
        <w:t>Briefly tell us about other consultations/research/evaluations that support the project.</w:t>
      </w:r>
    </w:p>
    <w:p w14:paraId="43EE69DF" w14:textId="77777777" w:rsidR="00B66D28" w:rsidRPr="00722E4E" w:rsidRDefault="00B66D28" w:rsidP="00B66D28">
      <w:pPr>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sz w:val="24"/>
          <w:szCs w:val="24"/>
        </w:rPr>
        <w:t xml:space="preserve">You can write up to </w:t>
      </w:r>
      <w:r w:rsidR="0086365F" w:rsidRPr="00722E4E">
        <w:rPr>
          <w:rFonts w:ascii="Trebuchet MS" w:eastAsia="Calibri" w:hAnsi="Trebuchet MS" w:cs="Times New Roman"/>
          <w:sz w:val="24"/>
          <w:szCs w:val="24"/>
        </w:rPr>
        <w:t>1</w:t>
      </w:r>
      <w:r w:rsidR="00BA6DF9" w:rsidRPr="00722E4E">
        <w:rPr>
          <w:rFonts w:ascii="Trebuchet MS" w:eastAsia="Calibri" w:hAnsi="Trebuchet MS" w:cs="Times New Roman"/>
          <w:sz w:val="24"/>
          <w:szCs w:val="24"/>
        </w:rPr>
        <w:t>,0</w:t>
      </w:r>
      <w:r w:rsidRPr="00722E4E">
        <w:rPr>
          <w:rFonts w:ascii="Trebuchet MS" w:eastAsia="Calibri" w:hAnsi="Trebuchet MS" w:cs="Times New Roman"/>
          <w:sz w:val="24"/>
          <w:szCs w:val="24"/>
        </w:rPr>
        <w:t>00 words.</w:t>
      </w:r>
    </w:p>
    <w:tbl>
      <w:tblPr>
        <w:tblW w:w="5000" w:type="pct"/>
        <w:tblBorders>
          <w:top w:val="single" w:sz="4" w:space="0" w:color="FF3599"/>
          <w:left w:val="single" w:sz="4" w:space="0" w:color="FF3599"/>
          <w:bottom w:val="single" w:sz="4" w:space="0" w:color="FF3599"/>
          <w:right w:val="single" w:sz="4" w:space="0" w:color="FF3599"/>
          <w:insideH w:val="single" w:sz="4" w:space="0" w:color="FF3599"/>
          <w:insideV w:val="single" w:sz="4" w:space="0" w:color="FF3599"/>
        </w:tblBorders>
        <w:tblLook w:val="04A0" w:firstRow="1" w:lastRow="0" w:firstColumn="1" w:lastColumn="0" w:noHBand="0" w:noVBand="1"/>
      </w:tblPr>
      <w:tblGrid>
        <w:gridCol w:w="9323"/>
      </w:tblGrid>
      <w:tr w:rsidR="00B66D28" w:rsidRPr="00B66D28" w14:paraId="0A311D37" w14:textId="77777777" w:rsidTr="00853A81">
        <w:trPr>
          <w:trHeight w:val="1226"/>
        </w:trPr>
        <w:tc>
          <w:tcPr>
            <w:tcW w:w="5000" w:type="pct"/>
            <w:tcBorders>
              <w:top w:val="single" w:sz="4" w:space="0" w:color="00AEEF"/>
              <w:left w:val="single" w:sz="4" w:space="0" w:color="00AEEF"/>
              <w:bottom w:val="single" w:sz="4" w:space="0" w:color="00AEEF"/>
              <w:right w:val="single" w:sz="4" w:space="0" w:color="00AEEF"/>
            </w:tcBorders>
          </w:tcPr>
          <w:p w14:paraId="2C606C8D" w14:textId="5996B552" w:rsidR="00B66D28" w:rsidRPr="00722E4E" w:rsidRDefault="0072618B" w:rsidP="00B66D28">
            <w:pPr>
              <w:spacing w:before="60" w:after="60" w:line="276" w:lineRule="auto"/>
              <w:ind w:right="141"/>
              <w:rPr>
                <w:rFonts w:ascii="Trebuchet MS" w:eastAsia="Calibri" w:hAnsi="Trebuchet MS" w:cs="Times New Roman"/>
                <w:sz w:val="24"/>
                <w:szCs w:val="24"/>
              </w:rPr>
            </w:pPr>
            <w:r w:rsidRPr="00722E4E">
              <w:rPr>
                <w:rFonts w:ascii="Trebuchet MS" w:eastAsia="Calibri" w:hAnsi="Trebuchet MS" w:cs="Times New Roman"/>
                <w:sz w:val="24"/>
                <w:szCs w:val="24"/>
              </w:rPr>
              <w:fldChar w:fldCharType="begin">
                <w:ffData>
                  <w:name w:val=""/>
                  <w:enabled/>
                  <w:calcOnExit w:val="0"/>
                  <w:textInput>
                    <w:maxLength w:val="6900"/>
                  </w:textInput>
                </w:ffData>
              </w:fldChar>
            </w:r>
            <w:r w:rsidRPr="00722E4E">
              <w:rPr>
                <w:rFonts w:ascii="Trebuchet MS" w:eastAsia="Calibri" w:hAnsi="Trebuchet MS" w:cs="Times New Roman"/>
                <w:sz w:val="24"/>
                <w:szCs w:val="24"/>
              </w:rPr>
              <w:instrText xml:space="preserve"> FORMTEXT </w:instrText>
            </w:r>
            <w:r w:rsidRPr="00722E4E">
              <w:rPr>
                <w:rFonts w:ascii="Trebuchet MS" w:eastAsia="Calibri" w:hAnsi="Trebuchet MS" w:cs="Times New Roman"/>
                <w:sz w:val="24"/>
                <w:szCs w:val="24"/>
              </w:rPr>
            </w:r>
            <w:r w:rsidRPr="00722E4E">
              <w:rPr>
                <w:rFonts w:ascii="Trebuchet MS" w:eastAsia="Calibri" w:hAnsi="Trebuchet MS" w:cs="Times New Roman"/>
                <w:sz w:val="24"/>
                <w:szCs w:val="24"/>
              </w:rPr>
              <w:fldChar w:fldCharType="separate"/>
            </w:r>
            <w:r w:rsidRPr="00722E4E">
              <w:rPr>
                <w:rFonts w:ascii="Trebuchet MS" w:eastAsia="Calibri" w:hAnsi="Trebuchet MS" w:cs="Times New Roman"/>
                <w:noProof/>
                <w:sz w:val="24"/>
                <w:szCs w:val="24"/>
              </w:rPr>
              <w:t> </w:t>
            </w:r>
            <w:r w:rsidRPr="00722E4E">
              <w:rPr>
                <w:rFonts w:ascii="Trebuchet MS" w:eastAsia="Calibri" w:hAnsi="Trebuchet MS" w:cs="Times New Roman"/>
                <w:noProof/>
                <w:sz w:val="24"/>
                <w:szCs w:val="24"/>
              </w:rPr>
              <w:t> </w:t>
            </w:r>
            <w:r w:rsidRPr="00722E4E">
              <w:rPr>
                <w:rFonts w:ascii="Trebuchet MS" w:eastAsia="Calibri" w:hAnsi="Trebuchet MS" w:cs="Times New Roman"/>
                <w:noProof/>
                <w:sz w:val="24"/>
                <w:szCs w:val="24"/>
              </w:rPr>
              <w:t> </w:t>
            </w:r>
            <w:r w:rsidRPr="00722E4E">
              <w:rPr>
                <w:rFonts w:ascii="Trebuchet MS" w:eastAsia="Calibri" w:hAnsi="Trebuchet MS" w:cs="Times New Roman"/>
                <w:noProof/>
                <w:sz w:val="24"/>
                <w:szCs w:val="24"/>
              </w:rPr>
              <w:t> </w:t>
            </w:r>
            <w:r w:rsidRPr="00722E4E">
              <w:rPr>
                <w:rFonts w:ascii="Trebuchet MS" w:eastAsia="Calibri" w:hAnsi="Trebuchet MS" w:cs="Times New Roman"/>
                <w:noProof/>
                <w:sz w:val="24"/>
                <w:szCs w:val="24"/>
              </w:rPr>
              <w:t> </w:t>
            </w:r>
            <w:r w:rsidRPr="00722E4E">
              <w:rPr>
                <w:rFonts w:ascii="Trebuchet MS" w:eastAsia="Calibri" w:hAnsi="Trebuchet MS" w:cs="Times New Roman"/>
                <w:sz w:val="24"/>
                <w:szCs w:val="24"/>
              </w:rPr>
              <w:fldChar w:fldCharType="end"/>
            </w:r>
          </w:p>
        </w:tc>
      </w:tr>
    </w:tbl>
    <w:p w14:paraId="193A7F1B" w14:textId="77777777" w:rsidR="00B66D28" w:rsidRPr="00B66D28" w:rsidRDefault="00B66D28" w:rsidP="005975C6">
      <w:pPr>
        <w:spacing w:after="120" w:line="276" w:lineRule="auto"/>
        <w:rPr>
          <w:rFonts w:ascii="Trebuchet MS" w:eastAsia="Calibri" w:hAnsi="Trebuchet MS" w:cs="Times New Roman"/>
          <w:sz w:val="24"/>
          <w:szCs w:val="24"/>
        </w:rPr>
      </w:pPr>
    </w:p>
    <w:p w14:paraId="742AE428" w14:textId="74A33B92" w:rsidR="006229A0" w:rsidRDefault="006229A0">
      <w:pPr>
        <w:rPr>
          <w:rFonts w:ascii="Trebuchet MS" w:eastAsia="Calibri" w:hAnsi="Trebuchet MS" w:cs="Times New Roman"/>
          <w:b/>
        </w:rPr>
      </w:pPr>
      <w:r>
        <w:rPr>
          <w:rFonts w:ascii="Trebuchet MS" w:eastAsia="Calibri" w:hAnsi="Trebuchet MS" w:cs="Times New Roman"/>
          <w:b/>
        </w:rPr>
        <w:br w:type="page"/>
      </w:r>
    </w:p>
    <w:p w14:paraId="2C7FB8F6" w14:textId="6A527435" w:rsidR="00B66D28" w:rsidRPr="00722E4E" w:rsidRDefault="00C702EE" w:rsidP="005975C6">
      <w:pPr>
        <w:spacing w:after="120" w:line="276" w:lineRule="auto"/>
        <w:ind w:left="425" w:hanging="425"/>
        <w:rPr>
          <w:rFonts w:ascii="Trebuchet MS" w:eastAsia="Calibri" w:hAnsi="Trebuchet MS" w:cs="Times New Roman"/>
          <w:b/>
          <w:sz w:val="24"/>
          <w:szCs w:val="24"/>
        </w:rPr>
      </w:pPr>
      <w:r>
        <w:rPr>
          <w:rFonts w:ascii="Trebuchet MS" w:eastAsia="Calibri" w:hAnsi="Trebuchet MS" w:cs="Times New Roman"/>
          <w:b/>
          <w:sz w:val="24"/>
          <w:szCs w:val="24"/>
        </w:rPr>
        <w:t>5</w:t>
      </w:r>
      <w:r w:rsidR="00B66D28" w:rsidRPr="00722E4E">
        <w:rPr>
          <w:rFonts w:ascii="Trebuchet MS" w:eastAsia="Calibri" w:hAnsi="Trebuchet MS" w:cs="Times New Roman"/>
          <w:b/>
          <w:sz w:val="24"/>
          <w:szCs w:val="24"/>
        </w:rPr>
        <w:t>. Your organisation and local services</w:t>
      </w:r>
    </w:p>
    <w:p w14:paraId="3AE77488" w14:textId="77777777" w:rsidR="00B66D28" w:rsidRPr="00722E4E" w:rsidRDefault="00B66D28" w:rsidP="00B66D28">
      <w:pPr>
        <w:numPr>
          <w:ilvl w:val="0"/>
          <w:numId w:val="11"/>
        </w:numPr>
        <w:spacing w:after="200" w:line="276" w:lineRule="auto"/>
        <w:ind w:left="709" w:hanging="283"/>
        <w:contextualSpacing/>
        <w:rPr>
          <w:rFonts w:ascii="Trebuchet MS" w:eastAsia="Calibri" w:hAnsi="Trebuchet MS" w:cs="Times New Roman"/>
          <w:sz w:val="24"/>
          <w:szCs w:val="24"/>
        </w:rPr>
      </w:pPr>
      <w:r w:rsidRPr="00722E4E">
        <w:rPr>
          <w:rFonts w:ascii="Trebuchet MS" w:eastAsia="Calibri" w:hAnsi="Trebuchet MS" w:cs="Times New Roman"/>
          <w:sz w:val="24"/>
          <w:szCs w:val="24"/>
        </w:rPr>
        <w:t>Why is your organisation the best to deliver the project?</w:t>
      </w:r>
    </w:p>
    <w:p w14:paraId="5C6E63F7" w14:textId="77777777" w:rsidR="00B66D28" w:rsidRPr="00722E4E" w:rsidRDefault="00B66D28" w:rsidP="00B66D28">
      <w:pPr>
        <w:numPr>
          <w:ilvl w:val="0"/>
          <w:numId w:val="11"/>
        </w:numPr>
        <w:spacing w:after="200" w:line="276" w:lineRule="auto"/>
        <w:ind w:left="709" w:hanging="283"/>
        <w:contextualSpacing/>
        <w:rPr>
          <w:rFonts w:ascii="Trebuchet MS" w:eastAsia="Calibri" w:hAnsi="Trebuchet MS" w:cs="Times New Roman"/>
          <w:sz w:val="24"/>
          <w:szCs w:val="24"/>
        </w:rPr>
      </w:pPr>
      <w:r w:rsidRPr="00722E4E">
        <w:rPr>
          <w:rFonts w:ascii="Trebuchet MS" w:eastAsia="Calibri" w:hAnsi="Trebuchet MS" w:cs="Times New Roman"/>
          <w:sz w:val="24"/>
          <w:szCs w:val="24"/>
        </w:rPr>
        <w:t>What other services are available in the area for young people?</w:t>
      </w:r>
    </w:p>
    <w:p w14:paraId="11FDDD6A" w14:textId="77777777" w:rsidR="00B66D28" w:rsidRPr="00722E4E" w:rsidRDefault="00B66D28" w:rsidP="005975C6">
      <w:pPr>
        <w:numPr>
          <w:ilvl w:val="0"/>
          <w:numId w:val="11"/>
        </w:numPr>
        <w:spacing w:after="120" w:line="276" w:lineRule="auto"/>
        <w:ind w:left="709" w:hanging="284"/>
        <w:rPr>
          <w:rFonts w:ascii="Trebuchet MS" w:eastAsia="Calibri" w:hAnsi="Trebuchet MS" w:cs="Times New Roman"/>
          <w:sz w:val="24"/>
          <w:szCs w:val="24"/>
        </w:rPr>
      </w:pPr>
      <w:r w:rsidRPr="00722E4E">
        <w:rPr>
          <w:rFonts w:ascii="Trebuchet MS" w:eastAsia="Calibri" w:hAnsi="Trebuchet MS" w:cs="Times New Roman"/>
          <w:sz w:val="24"/>
          <w:szCs w:val="24"/>
        </w:rPr>
        <w:t xml:space="preserve">How will your project </w:t>
      </w:r>
      <w:r w:rsidR="00BA6DF9" w:rsidRPr="00722E4E">
        <w:rPr>
          <w:rFonts w:ascii="Trebuchet MS" w:eastAsia="Calibri" w:hAnsi="Trebuchet MS" w:cs="Times New Roman"/>
          <w:sz w:val="24"/>
          <w:szCs w:val="24"/>
        </w:rPr>
        <w:t xml:space="preserve">fill a gap or </w:t>
      </w:r>
      <w:r w:rsidRPr="00722E4E">
        <w:rPr>
          <w:rFonts w:ascii="Trebuchet MS" w:eastAsia="Calibri" w:hAnsi="Trebuchet MS" w:cs="Times New Roman"/>
          <w:sz w:val="24"/>
          <w:szCs w:val="24"/>
        </w:rPr>
        <w:t>link to and enhance these other services?</w:t>
      </w:r>
    </w:p>
    <w:p w14:paraId="5323E773" w14:textId="77777777" w:rsidR="00B66D28" w:rsidRPr="00722E4E" w:rsidRDefault="00B66D28" w:rsidP="00B66D28">
      <w:pPr>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sz w:val="24"/>
          <w:szCs w:val="24"/>
        </w:rPr>
        <w:t xml:space="preserve">You can write up to </w:t>
      </w:r>
      <w:r w:rsidR="0086365F" w:rsidRPr="00722E4E">
        <w:rPr>
          <w:rFonts w:ascii="Trebuchet MS" w:eastAsia="Calibri" w:hAnsi="Trebuchet MS" w:cs="Times New Roman"/>
          <w:sz w:val="24"/>
          <w:szCs w:val="24"/>
        </w:rPr>
        <w:t>6</w:t>
      </w:r>
      <w:r w:rsidRPr="00722E4E">
        <w:rPr>
          <w:rFonts w:ascii="Trebuchet MS" w:eastAsia="Calibri" w:hAnsi="Trebuchet MS" w:cs="Times New Roman"/>
          <w:sz w:val="24"/>
          <w:szCs w:val="24"/>
        </w:rPr>
        <w:t>00 words.</w:t>
      </w:r>
    </w:p>
    <w:tbl>
      <w:tblPr>
        <w:tblW w:w="5000" w:type="pct"/>
        <w:tblBorders>
          <w:top w:val="single" w:sz="4" w:space="0" w:color="FF3599"/>
          <w:left w:val="single" w:sz="4" w:space="0" w:color="FF3599"/>
          <w:bottom w:val="single" w:sz="4" w:space="0" w:color="FF3599"/>
          <w:right w:val="single" w:sz="4" w:space="0" w:color="FF3599"/>
          <w:insideH w:val="single" w:sz="4" w:space="0" w:color="FF3599"/>
          <w:insideV w:val="single" w:sz="4" w:space="0" w:color="FF3599"/>
        </w:tblBorders>
        <w:tblLook w:val="04A0" w:firstRow="1" w:lastRow="0" w:firstColumn="1" w:lastColumn="0" w:noHBand="0" w:noVBand="1"/>
      </w:tblPr>
      <w:tblGrid>
        <w:gridCol w:w="9323"/>
      </w:tblGrid>
      <w:tr w:rsidR="00B66D28" w:rsidRPr="00B66D28" w14:paraId="0FB76A62" w14:textId="77777777" w:rsidTr="00853A81">
        <w:trPr>
          <w:trHeight w:val="1226"/>
        </w:trPr>
        <w:tc>
          <w:tcPr>
            <w:tcW w:w="5000" w:type="pct"/>
            <w:tcBorders>
              <w:top w:val="single" w:sz="4" w:space="0" w:color="00AEEF"/>
              <w:left w:val="single" w:sz="4" w:space="0" w:color="00AEEF"/>
              <w:bottom w:val="single" w:sz="4" w:space="0" w:color="00AEEF"/>
              <w:right w:val="single" w:sz="4" w:space="0" w:color="00AEEF"/>
            </w:tcBorders>
          </w:tcPr>
          <w:p w14:paraId="23730C9B" w14:textId="52FF113E" w:rsidR="00B66D28" w:rsidRPr="00722E4E" w:rsidRDefault="00B65877" w:rsidP="00B66D28">
            <w:pPr>
              <w:spacing w:before="60" w:after="60" w:line="276" w:lineRule="auto"/>
              <w:ind w:right="141"/>
              <w:rPr>
                <w:rFonts w:ascii="Trebuchet MS" w:eastAsia="Calibri" w:hAnsi="Trebuchet MS" w:cs="Times New Roman"/>
                <w:sz w:val="24"/>
                <w:szCs w:val="24"/>
              </w:rPr>
            </w:pPr>
            <w:r w:rsidRPr="00722E4E">
              <w:rPr>
                <w:rFonts w:ascii="Trebuchet MS" w:eastAsia="Calibri" w:hAnsi="Trebuchet MS" w:cs="Times New Roman"/>
                <w:sz w:val="24"/>
                <w:szCs w:val="24"/>
              </w:rPr>
              <w:fldChar w:fldCharType="begin">
                <w:ffData>
                  <w:name w:val=""/>
                  <w:enabled/>
                  <w:calcOnExit w:val="0"/>
                  <w:textInput>
                    <w:maxLength w:val="4200"/>
                  </w:textInput>
                </w:ffData>
              </w:fldChar>
            </w:r>
            <w:r w:rsidRPr="00722E4E">
              <w:rPr>
                <w:rFonts w:ascii="Trebuchet MS" w:eastAsia="Calibri" w:hAnsi="Trebuchet MS" w:cs="Times New Roman"/>
                <w:sz w:val="24"/>
                <w:szCs w:val="24"/>
              </w:rPr>
              <w:instrText xml:space="preserve"> FORMTEXT </w:instrText>
            </w:r>
            <w:r w:rsidRPr="00722E4E">
              <w:rPr>
                <w:rFonts w:ascii="Trebuchet MS" w:eastAsia="Calibri" w:hAnsi="Trebuchet MS" w:cs="Times New Roman"/>
                <w:sz w:val="24"/>
                <w:szCs w:val="24"/>
              </w:rPr>
            </w:r>
            <w:r w:rsidRPr="00722E4E">
              <w:rPr>
                <w:rFonts w:ascii="Trebuchet MS" w:eastAsia="Calibri" w:hAnsi="Trebuchet MS" w:cs="Times New Roman"/>
                <w:sz w:val="24"/>
                <w:szCs w:val="24"/>
              </w:rPr>
              <w:fldChar w:fldCharType="separate"/>
            </w:r>
            <w:r w:rsidRPr="00722E4E">
              <w:rPr>
                <w:rFonts w:ascii="Trebuchet MS" w:eastAsia="Calibri" w:hAnsi="Trebuchet MS" w:cs="Times New Roman"/>
                <w:noProof/>
                <w:sz w:val="24"/>
                <w:szCs w:val="24"/>
              </w:rPr>
              <w:t> </w:t>
            </w:r>
            <w:r w:rsidRPr="00722E4E">
              <w:rPr>
                <w:rFonts w:ascii="Trebuchet MS" w:eastAsia="Calibri" w:hAnsi="Trebuchet MS" w:cs="Times New Roman"/>
                <w:noProof/>
                <w:sz w:val="24"/>
                <w:szCs w:val="24"/>
              </w:rPr>
              <w:t> </w:t>
            </w:r>
            <w:r w:rsidRPr="00722E4E">
              <w:rPr>
                <w:rFonts w:ascii="Trebuchet MS" w:eastAsia="Calibri" w:hAnsi="Trebuchet MS" w:cs="Times New Roman"/>
                <w:noProof/>
                <w:sz w:val="24"/>
                <w:szCs w:val="24"/>
              </w:rPr>
              <w:t> </w:t>
            </w:r>
            <w:r w:rsidRPr="00722E4E">
              <w:rPr>
                <w:rFonts w:ascii="Trebuchet MS" w:eastAsia="Calibri" w:hAnsi="Trebuchet MS" w:cs="Times New Roman"/>
                <w:noProof/>
                <w:sz w:val="24"/>
                <w:szCs w:val="24"/>
              </w:rPr>
              <w:t> </w:t>
            </w:r>
            <w:r w:rsidRPr="00722E4E">
              <w:rPr>
                <w:rFonts w:ascii="Trebuchet MS" w:eastAsia="Calibri" w:hAnsi="Trebuchet MS" w:cs="Times New Roman"/>
                <w:noProof/>
                <w:sz w:val="24"/>
                <w:szCs w:val="24"/>
              </w:rPr>
              <w:t> </w:t>
            </w:r>
            <w:r w:rsidRPr="00722E4E">
              <w:rPr>
                <w:rFonts w:ascii="Trebuchet MS" w:eastAsia="Calibri" w:hAnsi="Trebuchet MS" w:cs="Times New Roman"/>
                <w:sz w:val="24"/>
                <w:szCs w:val="24"/>
              </w:rPr>
              <w:fldChar w:fldCharType="end"/>
            </w:r>
          </w:p>
        </w:tc>
      </w:tr>
    </w:tbl>
    <w:p w14:paraId="0A78DD70" w14:textId="77777777" w:rsidR="00B66D28" w:rsidRPr="00722E4E" w:rsidRDefault="00B66D28" w:rsidP="005975C6">
      <w:pPr>
        <w:spacing w:after="200" w:line="276" w:lineRule="auto"/>
        <w:ind w:left="720"/>
        <w:contextualSpacing/>
        <w:rPr>
          <w:rFonts w:ascii="Trebuchet MS" w:eastAsia="Calibri" w:hAnsi="Trebuchet MS" w:cs="Times New Roman"/>
          <w:sz w:val="24"/>
          <w:szCs w:val="24"/>
        </w:rPr>
      </w:pPr>
    </w:p>
    <w:p w14:paraId="59D3CF21" w14:textId="7841038C" w:rsidR="00B66D28" w:rsidRPr="00722E4E" w:rsidRDefault="00C702EE" w:rsidP="005975C6">
      <w:pPr>
        <w:spacing w:after="120" w:line="276" w:lineRule="auto"/>
        <w:ind w:left="425" w:hanging="425"/>
        <w:rPr>
          <w:rFonts w:ascii="Trebuchet MS" w:eastAsia="Calibri" w:hAnsi="Trebuchet MS" w:cs="Times New Roman"/>
          <w:b/>
          <w:sz w:val="24"/>
          <w:szCs w:val="24"/>
        </w:rPr>
      </w:pPr>
      <w:r>
        <w:rPr>
          <w:rFonts w:ascii="Trebuchet MS" w:eastAsia="Calibri" w:hAnsi="Trebuchet MS" w:cs="Times New Roman"/>
          <w:b/>
          <w:sz w:val="24"/>
          <w:szCs w:val="24"/>
        </w:rPr>
        <w:t>6</w:t>
      </w:r>
      <w:r w:rsidR="00B66D28" w:rsidRPr="00722E4E">
        <w:rPr>
          <w:rFonts w:ascii="Trebuchet MS" w:eastAsia="Calibri" w:hAnsi="Trebuchet MS" w:cs="Times New Roman"/>
          <w:b/>
          <w:sz w:val="24"/>
          <w:szCs w:val="24"/>
        </w:rPr>
        <w:t xml:space="preserve">. </w:t>
      </w:r>
      <w:r w:rsidR="0023206A" w:rsidRPr="00722E4E">
        <w:rPr>
          <w:rFonts w:ascii="Trebuchet MS" w:eastAsia="Calibri" w:hAnsi="Trebuchet MS" w:cs="Times New Roman"/>
          <w:b/>
          <w:sz w:val="24"/>
          <w:szCs w:val="24"/>
        </w:rPr>
        <w:t>The difference your project makes</w:t>
      </w:r>
    </w:p>
    <w:p w14:paraId="2DBDFCBB" w14:textId="77777777" w:rsidR="00B66D28" w:rsidRPr="00722E4E" w:rsidRDefault="00B66D28" w:rsidP="000E557C">
      <w:pPr>
        <w:numPr>
          <w:ilvl w:val="0"/>
          <w:numId w:val="11"/>
        </w:numPr>
        <w:spacing w:after="200" w:line="276" w:lineRule="auto"/>
        <w:ind w:left="709" w:hanging="283"/>
        <w:contextualSpacing/>
        <w:rPr>
          <w:rFonts w:ascii="Trebuchet MS" w:eastAsia="Calibri" w:hAnsi="Trebuchet MS" w:cs="Times New Roman"/>
          <w:sz w:val="24"/>
          <w:szCs w:val="24"/>
        </w:rPr>
      </w:pPr>
      <w:r w:rsidRPr="00722E4E">
        <w:rPr>
          <w:rFonts w:ascii="Trebuchet MS" w:eastAsia="Calibri" w:hAnsi="Trebuchet MS" w:cs="Times New Roman"/>
          <w:sz w:val="24"/>
          <w:szCs w:val="24"/>
        </w:rPr>
        <w:t>Tell us about the changes or benefits you expect the project to bring to young people.</w:t>
      </w:r>
    </w:p>
    <w:p w14:paraId="6C95604E" w14:textId="77777777" w:rsidR="00B66D28" w:rsidRPr="00722E4E" w:rsidRDefault="00B66D28" w:rsidP="005975C6">
      <w:pPr>
        <w:numPr>
          <w:ilvl w:val="0"/>
          <w:numId w:val="11"/>
        </w:numPr>
        <w:spacing w:after="120" w:line="276" w:lineRule="auto"/>
        <w:ind w:left="709" w:hanging="284"/>
        <w:rPr>
          <w:rFonts w:ascii="Trebuchet MS" w:eastAsia="Calibri" w:hAnsi="Trebuchet MS" w:cs="Times New Roman"/>
          <w:sz w:val="24"/>
          <w:szCs w:val="24"/>
        </w:rPr>
      </w:pPr>
      <w:r w:rsidRPr="00722E4E">
        <w:rPr>
          <w:rFonts w:ascii="Trebuchet MS" w:eastAsia="Calibri" w:hAnsi="Trebuchet MS" w:cs="Times New Roman"/>
          <w:sz w:val="24"/>
          <w:szCs w:val="24"/>
        </w:rPr>
        <w:t>How will the project help young people overcome the challenges they face?</w:t>
      </w:r>
    </w:p>
    <w:p w14:paraId="399C9064" w14:textId="77777777" w:rsidR="00B66D28" w:rsidRPr="00722E4E" w:rsidRDefault="00B66D28" w:rsidP="00B66D28">
      <w:pPr>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sz w:val="24"/>
          <w:szCs w:val="24"/>
        </w:rPr>
        <w:t xml:space="preserve">You can write up to </w:t>
      </w:r>
      <w:r w:rsidR="0086365F" w:rsidRPr="00722E4E">
        <w:rPr>
          <w:rFonts w:ascii="Trebuchet MS" w:eastAsia="Calibri" w:hAnsi="Trebuchet MS" w:cs="Times New Roman"/>
          <w:sz w:val="24"/>
          <w:szCs w:val="24"/>
        </w:rPr>
        <w:t>6</w:t>
      </w:r>
      <w:r w:rsidRPr="00722E4E">
        <w:rPr>
          <w:rFonts w:ascii="Trebuchet MS" w:eastAsia="Calibri" w:hAnsi="Trebuchet MS" w:cs="Times New Roman"/>
          <w:sz w:val="24"/>
          <w:szCs w:val="24"/>
        </w:rPr>
        <w:t>00 words.</w:t>
      </w:r>
    </w:p>
    <w:tbl>
      <w:tblPr>
        <w:tblW w:w="5000" w:type="pct"/>
        <w:tblBorders>
          <w:top w:val="single" w:sz="4" w:space="0" w:color="FF3599"/>
          <w:left w:val="single" w:sz="4" w:space="0" w:color="FF3599"/>
          <w:bottom w:val="single" w:sz="4" w:space="0" w:color="FF3599"/>
          <w:right w:val="single" w:sz="4" w:space="0" w:color="FF3599"/>
          <w:insideH w:val="single" w:sz="4" w:space="0" w:color="FF3599"/>
          <w:insideV w:val="single" w:sz="4" w:space="0" w:color="FF3599"/>
        </w:tblBorders>
        <w:tblLook w:val="04A0" w:firstRow="1" w:lastRow="0" w:firstColumn="1" w:lastColumn="0" w:noHBand="0" w:noVBand="1"/>
      </w:tblPr>
      <w:tblGrid>
        <w:gridCol w:w="9323"/>
      </w:tblGrid>
      <w:tr w:rsidR="00B66D28" w:rsidRPr="00B66D28" w14:paraId="54E3F750" w14:textId="77777777" w:rsidTr="00853A81">
        <w:trPr>
          <w:trHeight w:val="1226"/>
        </w:trPr>
        <w:tc>
          <w:tcPr>
            <w:tcW w:w="5000" w:type="pct"/>
            <w:tcBorders>
              <w:top w:val="single" w:sz="4" w:space="0" w:color="00AEEF"/>
              <w:left w:val="single" w:sz="4" w:space="0" w:color="00AEEF"/>
              <w:bottom w:val="single" w:sz="4" w:space="0" w:color="00AEEF"/>
              <w:right w:val="single" w:sz="4" w:space="0" w:color="00AEEF"/>
            </w:tcBorders>
          </w:tcPr>
          <w:p w14:paraId="465C1023" w14:textId="3F80654D" w:rsidR="00B66D28" w:rsidRPr="00722E4E" w:rsidRDefault="00B65877" w:rsidP="00B66D28">
            <w:pPr>
              <w:spacing w:before="60" w:after="60" w:line="276" w:lineRule="auto"/>
              <w:ind w:right="141"/>
              <w:rPr>
                <w:rFonts w:ascii="Trebuchet MS" w:eastAsia="Calibri" w:hAnsi="Trebuchet MS" w:cs="Times New Roman"/>
                <w:sz w:val="24"/>
                <w:szCs w:val="24"/>
              </w:rPr>
            </w:pPr>
            <w:r w:rsidRPr="00722E4E">
              <w:rPr>
                <w:rFonts w:ascii="Trebuchet MS" w:eastAsia="Calibri" w:hAnsi="Trebuchet MS" w:cs="Times New Roman"/>
                <w:sz w:val="24"/>
                <w:szCs w:val="24"/>
              </w:rPr>
              <w:fldChar w:fldCharType="begin">
                <w:ffData>
                  <w:name w:val=""/>
                  <w:enabled/>
                  <w:calcOnExit w:val="0"/>
                  <w:textInput>
                    <w:maxLength w:val="4200"/>
                  </w:textInput>
                </w:ffData>
              </w:fldChar>
            </w:r>
            <w:r w:rsidRPr="00722E4E">
              <w:rPr>
                <w:rFonts w:ascii="Trebuchet MS" w:eastAsia="Calibri" w:hAnsi="Trebuchet MS" w:cs="Times New Roman"/>
                <w:sz w:val="24"/>
                <w:szCs w:val="24"/>
              </w:rPr>
              <w:instrText xml:space="preserve"> FORMTEXT </w:instrText>
            </w:r>
            <w:r w:rsidRPr="00722E4E">
              <w:rPr>
                <w:rFonts w:ascii="Trebuchet MS" w:eastAsia="Calibri" w:hAnsi="Trebuchet MS" w:cs="Times New Roman"/>
                <w:sz w:val="24"/>
                <w:szCs w:val="24"/>
              </w:rPr>
            </w:r>
            <w:r w:rsidRPr="00722E4E">
              <w:rPr>
                <w:rFonts w:ascii="Trebuchet MS" w:eastAsia="Calibri" w:hAnsi="Trebuchet MS" w:cs="Times New Roman"/>
                <w:sz w:val="24"/>
                <w:szCs w:val="24"/>
              </w:rPr>
              <w:fldChar w:fldCharType="separate"/>
            </w:r>
            <w:r w:rsidRPr="00722E4E">
              <w:rPr>
                <w:rFonts w:ascii="Trebuchet MS" w:eastAsia="Calibri" w:hAnsi="Trebuchet MS" w:cs="Times New Roman"/>
                <w:noProof/>
                <w:sz w:val="24"/>
                <w:szCs w:val="24"/>
              </w:rPr>
              <w:t> </w:t>
            </w:r>
            <w:r w:rsidRPr="00722E4E">
              <w:rPr>
                <w:rFonts w:ascii="Trebuchet MS" w:eastAsia="Calibri" w:hAnsi="Trebuchet MS" w:cs="Times New Roman"/>
                <w:noProof/>
                <w:sz w:val="24"/>
                <w:szCs w:val="24"/>
              </w:rPr>
              <w:t> </w:t>
            </w:r>
            <w:r w:rsidRPr="00722E4E">
              <w:rPr>
                <w:rFonts w:ascii="Trebuchet MS" w:eastAsia="Calibri" w:hAnsi="Trebuchet MS" w:cs="Times New Roman"/>
                <w:noProof/>
                <w:sz w:val="24"/>
                <w:szCs w:val="24"/>
              </w:rPr>
              <w:t> </w:t>
            </w:r>
            <w:r w:rsidRPr="00722E4E">
              <w:rPr>
                <w:rFonts w:ascii="Trebuchet MS" w:eastAsia="Calibri" w:hAnsi="Trebuchet MS" w:cs="Times New Roman"/>
                <w:noProof/>
                <w:sz w:val="24"/>
                <w:szCs w:val="24"/>
              </w:rPr>
              <w:t> </w:t>
            </w:r>
            <w:r w:rsidRPr="00722E4E">
              <w:rPr>
                <w:rFonts w:ascii="Trebuchet MS" w:eastAsia="Calibri" w:hAnsi="Trebuchet MS" w:cs="Times New Roman"/>
                <w:noProof/>
                <w:sz w:val="24"/>
                <w:szCs w:val="24"/>
              </w:rPr>
              <w:t> </w:t>
            </w:r>
            <w:r w:rsidRPr="00722E4E">
              <w:rPr>
                <w:rFonts w:ascii="Trebuchet MS" w:eastAsia="Calibri" w:hAnsi="Trebuchet MS" w:cs="Times New Roman"/>
                <w:sz w:val="24"/>
                <w:szCs w:val="24"/>
              </w:rPr>
              <w:fldChar w:fldCharType="end"/>
            </w:r>
          </w:p>
        </w:tc>
      </w:tr>
    </w:tbl>
    <w:p w14:paraId="4893A7C8" w14:textId="77777777" w:rsidR="00B66D28" w:rsidRPr="00B66D28" w:rsidRDefault="00B66D28" w:rsidP="005975C6">
      <w:pPr>
        <w:spacing w:after="120" w:line="276" w:lineRule="auto"/>
        <w:rPr>
          <w:rFonts w:ascii="Trebuchet MS" w:eastAsia="Calibri" w:hAnsi="Trebuchet MS" w:cs="Times New Roman"/>
        </w:rPr>
      </w:pPr>
    </w:p>
    <w:p w14:paraId="639876D3" w14:textId="7131FA15" w:rsidR="00B66D28" w:rsidRPr="00722E4E" w:rsidRDefault="00C702EE" w:rsidP="005975C6">
      <w:pPr>
        <w:spacing w:after="120" w:line="276" w:lineRule="auto"/>
        <w:ind w:left="425" w:hanging="425"/>
        <w:rPr>
          <w:rFonts w:ascii="Trebuchet MS" w:eastAsia="Calibri" w:hAnsi="Trebuchet MS" w:cs="Times New Roman"/>
          <w:b/>
          <w:sz w:val="24"/>
          <w:szCs w:val="24"/>
        </w:rPr>
      </w:pPr>
      <w:r>
        <w:rPr>
          <w:rFonts w:ascii="Trebuchet MS" w:eastAsia="Calibri" w:hAnsi="Trebuchet MS" w:cs="Times New Roman"/>
          <w:b/>
          <w:sz w:val="24"/>
          <w:szCs w:val="24"/>
        </w:rPr>
        <w:t>7</w:t>
      </w:r>
      <w:r w:rsidR="00B66D28" w:rsidRPr="00722E4E">
        <w:rPr>
          <w:rFonts w:ascii="Trebuchet MS" w:eastAsia="Calibri" w:hAnsi="Trebuchet MS" w:cs="Times New Roman"/>
          <w:b/>
          <w:sz w:val="24"/>
          <w:szCs w:val="24"/>
        </w:rPr>
        <w:t>. Project costs</w:t>
      </w:r>
    </w:p>
    <w:p w14:paraId="6B136E51" w14:textId="77777777" w:rsidR="00BD1F8A" w:rsidRPr="00722E4E" w:rsidRDefault="00BD1F8A" w:rsidP="00BD1F8A">
      <w:pPr>
        <w:spacing w:after="200" w:line="276" w:lineRule="auto"/>
        <w:rPr>
          <w:rFonts w:ascii="Trebuchet MS" w:eastAsia="Calibri" w:hAnsi="Trebuchet MS" w:cs="Times New Roman"/>
          <w:color w:val="000000" w:themeColor="text1"/>
          <w:sz w:val="24"/>
          <w:szCs w:val="24"/>
        </w:rPr>
      </w:pPr>
      <w:r w:rsidRPr="00722E4E">
        <w:rPr>
          <w:rFonts w:ascii="Trebuchet MS" w:eastAsia="Calibri" w:hAnsi="Trebuchet MS" w:cs="Times New Roman"/>
          <w:color w:val="000000" w:themeColor="text1"/>
          <w:sz w:val="24"/>
          <w:szCs w:val="24"/>
        </w:rPr>
        <w:t>Some organisations may be registered with HM Revenue and Customs to recover VAT. If you are registered, then we cannot fund any VAT for your project.</w:t>
      </w:r>
    </w:p>
    <w:p w14:paraId="637C0851" w14:textId="58F0B2BB" w:rsidR="00BD1F8A" w:rsidRPr="00722E4E" w:rsidRDefault="00BD1F8A" w:rsidP="00BD1F8A">
      <w:pPr>
        <w:spacing w:after="120" w:line="276" w:lineRule="auto"/>
        <w:ind w:left="425" w:hanging="425"/>
        <w:rPr>
          <w:rFonts w:ascii="Trebuchet MS" w:eastAsia="Calibri" w:hAnsi="Trebuchet MS" w:cs="Times New Roman"/>
          <w:b/>
          <w:color w:val="000000" w:themeColor="text1"/>
          <w:sz w:val="24"/>
          <w:szCs w:val="24"/>
        </w:rPr>
      </w:pPr>
      <w:r w:rsidRPr="00722E4E">
        <w:rPr>
          <w:rFonts w:ascii="Trebuchet MS" w:eastAsia="Calibri" w:hAnsi="Trebuchet MS" w:cs="Times New Roman"/>
          <w:color w:val="000000" w:themeColor="text1"/>
          <w:sz w:val="24"/>
          <w:szCs w:val="24"/>
        </w:rPr>
        <w:t>If you are not registered, you can include VAT within your costs</w:t>
      </w:r>
      <w:r w:rsidR="00D81EF5" w:rsidRPr="00722E4E">
        <w:rPr>
          <w:rFonts w:ascii="Trebuchet MS" w:eastAsia="Calibri" w:hAnsi="Trebuchet MS" w:cs="Times New Roman"/>
          <w:color w:val="000000" w:themeColor="text1"/>
          <w:sz w:val="24"/>
          <w:szCs w:val="24"/>
        </w:rPr>
        <w:t>.</w:t>
      </w:r>
    </w:p>
    <w:tbl>
      <w:tblPr>
        <w:tblW w:w="5000" w:type="pct"/>
        <w:tblBorders>
          <w:top w:val="single" w:sz="4" w:space="0" w:color="00AEEF"/>
          <w:left w:val="single" w:sz="4" w:space="0" w:color="00AEEF"/>
          <w:bottom w:val="single" w:sz="4" w:space="0" w:color="00AEEF"/>
          <w:right w:val="single" w:sz="4" w:space="0" w:color="00AEEF"/>
          <w:insideH w:val="single" w:sz="4" w:space="0" w:color="00AEEF"/>
          <w:insideV w:val="single" w:sz="4" w:space="0" w:color="00AEEF"/>
        </w:tblBorders>
        <w:shd w:val="clear" w:color="auto" w:fill="FF66FF"/>
        <w:tblLook w:val="04A0" w:firstRow="1" w:lastRow="0" w:firstColumn="1" w:lastColumn="0" w:noHBand="0" w:noVBand="1"/>
      </w:tblPr>
      <w:tblGrid>
        <w:gridCol w:w="2330"/>
        <w:gridCol w:w="2331"/>
        <w:gridCol w:w="2331"/>
        <w:gridCol w:w="2331"/>
      </w:tblGrid>
      <w:tr w:rsidR="00B66D28" w:rsidRPr="00B66D28" w14:paraId="12398BAC" w14:textId="77777777" w:rsidTr="00EA45A4">
        <w:tc>
          <w:tcPr>
            <w:tcW w:w="1250" w:type="pct"/>
            <w:shd w:val="clear" w:color="auto" w:fill="BDD6EE" w:themeFill="accent1" w:themeFillTint="66"/>
            <w:vAlign w:val="center"/>
          </w:tcPr>
          <w:p w14:paraId="28580509" w14:textId="77777777" w:rsidR="00B66D28" w:rsidRPr="00722E4E" w:rsidRDefault="00B66D28" w:rsidP="00B66D28">
            <w:pPr>
              <w:spacing w:before="60" w:after="60" w:line="276" w:lineRule="auto"/>
              <w:rPr>
                <w:rFonts w:ascii="Trebuchet MS" w:eastAsia="Calibri" w:hAnsi="Trebuchet MS" w:cs="Times New Roman"/>
                <w:color w:val="000000" w:themeColor="text1"/>
                <w:sz w:val="24"/>
                <w:szCs w:val="24"/>
              </w:rPr>
            </w:pPr>
          </w:p>
        </w:tc>
        <w:tc>
          <w:tcPr>
            <w:tcW w:w="1250" w:type="pct"/>
            <w:shd w:val="clear" w:color="auto" w:fill="BDD6EE" w:themeFill="accent1" w:themeFillTint="66"/>
            <w:vAlign w:val="center"/>
          </w:tcPr>
          <w:p w14:paraId="53C5FC8A" w14:textId="77777777" w:rsidR="00B66D28" w:rsidRPr="00722E4E" w:rsidRDefault="00B66D28" w:rsidP="00B66D28">
            <w:pPr>
              <w:spacing w:before="60" w:after="60" w:line="276" w:lineRule="auto"/>
              <w:rPr>
                <w:rFonts w:ascii="Trebuchet MS" w:eastAsia="Calibri" w:hAnsi="Trebuchet MS" w:cs="Times New Roman"/>
                <w:b/>
                <w:color w:val="000000" w:themeColor="text1"/>
                <w:sz w:val="24"/>
                <w:szCs w:val="24"/>
              </w:rPr>
            </w:pPr>
            <w:r w:rsidRPr="00722E4E">
              <w:rPr>
                <w:rFonts w:ascii="Trebuchet MS" w:eastAsia="Calibri" w:hAnsi="Trebuchet MS" w:cs="Times New Roman"/>
                <w:b/>
                <w:color w:val="000000" w:themeColor="text1"/>
                <w:sz w:val="24"/>
                <w:szCs w:val="24"/>
              </w:rPr>
              <w:t>Total cost (£)</w:t>
            </w:r>
          </w:p>
        </w:tc>
        <w:tc>
          <w:tcPr>
            <w:tcW w:w="1250" w:type="pct"/>
            <w:shd w:val="clear" w:color="auto" w:fill="BDD6EE" w:themeFill="accent1" w:themeFillTint="66"/>
            <w:vAlign w:val="center"/>
          </w:tcPr>
          <w:p w14:paraId="6D7624E7" w14:textId="77777777" w:rsidR="00B66D28" w:rsidRPr="00722E4E" w:rsidRDefault="00B66D28" w:rsidP="00B66D28">
            <w:pPr>
              <w:spacing w:before="60" w:after="60" w:line="276" w:lineRule="auto"/>
              <w:rPr>
                <w:rFonts w:ascii="Trebuchet MS" w:eastAsia="Calibri" w:hAnsi="Trebuchet MS" w:cs="Times New Roman"/>
                <w:b/>
                <w:color w:val="000000" w:themeColor="text1"/>
                <w:sz w:val="24"/>
                <w:szCs w:val="24"/>
              </w:rPr>
            </w:pPr>
            <w:r w:rsidRPr="00722E4E">
              <w:rPr>
                <w:rFonts w:ascii="Trebuchet MS" w:eastAsia="Calibri" w:hAnsi="Trebuchet MS" w:cs="Times New Roman"/>
                <w:b/>
                <w:color w:val="000000" w:themeColor="text1"/>
                <w:sz w:val="24"/>
                <w:szCs w:val="24"/>
              </w:rPr>
              <w:t>Amount from us (£)</w:t>
            </w:r>
          </w:p>
        </w:tc>
        <w:tc>
          <w:tcPr>
            <w:tcW w:w="1250" w:type="pct"/>
            <w:shd w:val="clear" w:color="auto" w:fill="BDD6EE" w:themeFill="accent1" w:themeFillTint="66"/>
            <w:vAlign w:val="center"/>
          </w:tcPr>
          <w:p w14:paraId="6872ABE6" w14:textId="77777777" w:rsidR="00B66D28" w:rsidRPr="00722E4E" w:rsidRDefault="00B66D28" w:rsidP="00B66D28">
            <w:pPr>
              <w:spacing w:before="60" w:after="60" w:line="276" w:lineRule="auto"/>
              <w:rPr>
                <w:rFonts w:ascii="Trebuchet MS" w:eastAsia="Calibri" w:hAnsi="Trebuchet MS" w:cs="Times New Roman"/>
                <w:b/>
                <w:color w:val="000000" w:themeColor="text1"/>
                <w:sz w:val="24"/>
                <w:szCs w:val="24"/>
              </w:rPr>
            </w:pPr>
            <w:r w:rsidRPr="00722E4E">
              <w:rPr>
                <w:rFonts w:ascii="Trebuchet MS" w:eastAsia="Calibri" w:hAnsi="Trebuchet MS" w:cs="Times New Roman"/>
                <w:b/>
                <w:color w:val="000000" w:themeColor="text1"/>
                <w:sz w:val="24"/>
                <w:szCs w:val="24"/>
              </w:rPr>
              <w:t>How many years is this funding for?</w:t>
            </w:r>
          </w:p>
        </w:tc>
      </w:tr>
      <w:tr w:rsidR="00B66D28" w:rsidRPr="00B66D28" w14:paraId="66205073" w14:textId="77777777" w:rsidTr="00EA45A4">
        <w:tc>
          <w:tcPr>
            <w:tcW w:w="1250" w:type="pct"/>
            <w:shd w:val="clear" w:color="auto" w:fill="BDD6EE" w:themeFill="accent1" w:themeFillTint="66"/>
            <w:vAlign w:val="center"/>
          </w:tcPr>
          <w:p w14:paraId="44AFF54A" w14:textId="77777777" w:rsidR="00B66D28" w:rsidRPr="00722E4E" w:rsidRDefault="00B66D28" w:rsidP="00B66D28">
            <w:pPr>
              <w:spacing w:before="60" w:after="60" w:line="276" w:lineRule="auto"/>
              <w:rPr>
                <w:rFonts w:ascii="Trebuchet MS" w:eastAsia="Calibri" w:hAnsi="Trebuchet MS" w:cs="Times New Roman"/>
                <w:b/>
                <w:color w:val="000000" w:themeColor="text1"/>
                <w:sz w:val="24"/>
                <w:szCs w:val="24"/>
              </w:rPr>
            </w:pPr>
            <w:r w:rsidRPr="00722E4E">
              <w:rPr>
                <w:rFonts w:ascii="Trebuchet MS" w:eastAsia="Calibri" w:hAnsi="Trebuchet MS" w:cs="Times New Roman"/>
                <w:b/>
                <w:color w:val="000000" w:themeColor="text1"/>
                <w:sz w:val="24"/>
                <w:szCs w:val="24"/>
              </w:rPr>
              <w:t>Revenue</w:t>
            </w:r>
          </w:p>
        </w:tc>
        <w:tc>
          <w:tcPr>
            <w:tcW w:w="1250" w:type="pct"/>
            <w:shd w:val="clear" w:color="auto" w:fill="auto"/>
            <w:vAlign w:val="center"/>
          </w:tcPr>
          <w:p w14:paraId="2D61ED61" w14:textId="4966137A" w:rsidR="00B66D28" w:rsidRPr="00722E4E" w:rsidRDefault="00B66D28" w:rsidP="00B66D28">
            <w:pPr>
              <w:spacing w:after="200" w:line="276" w:lineRule="auto"/>
              <w:rPr>
                <w:rFonts w:ascii="Trebuchet MS" w:eastAsia="Calibri" w:hAnsi="Trebuchet MS" w:cs="Times New Roman"/>
                <w:color w:val="000000" w:themeColor="text1"/>
                <w:sz w:val="24"/>
                <w:szCs w:val="24"/>
              </w:rPr>
            </w:pPr>
            <w:r w:rsidRPr="00722E4E">
              <w:rPr>
                <w:rFonts w:ascii="Trebuchet MS" w:eastAsia="Calibri" w:hAnsi="Trebuchet MS" w:cs="Times New Roman"/>
                <w:color w:val="000000" w:themeColor="text1"/>
                <w:sz w:val="24"/>
                <w:szCs w:val="24"/>
              </w:rPr>
              <w:fldChar w:fldCharType="begin">
                <w:ffData>
                  <w:name w:val=""/>
                  <w:enabled/>
                  <w:calcOnExit w:val="0"/>
                  <w:textInput/>
                </w:ffData>
              </w:fldChar>
            </w:r>
            <w:r w:rsidRPr="00722E4E">
              <w:rPr>
                <w:rFonts w:ascii="Trebuchet MS" w:eastAsia="Calibri" w:hAnsi="Trebuchet MS" w:cs="Times New Roman"/>
                <w:color w:val="000000" w:themeColor="text1"/>
                <w:sz w:val="24"/>
                <w:szCs w:val="24"/>
              </w:rPr>
              <w:instrText xml:space="preserve"> FORMTEXT </w:instrText>
            </w:r>
            <w:r w:rsidRPr="00722E4E">
              <w:rPr>
                <w:rFonts w:ascii="Trebuchet MS" w:eastAsia="Calibri" w:hAnsi="Trebuchet MS" w:cs="Times New Roman"/>
                <w:color w:val="000000" w:themeColor="text1"/>
                <w:sz w:val="24"/>
                <w:szCs w:val="24"/>
              </w:rPr>
            </w:r>
            <w:r w:rsidRPr="00722E4E">
              <w:rPr>
                <w:rFonts w:ascii="Trebuchet MS" w:eastAsia="Calibri" w:hAnsi="Trebuchet MS" w:cs="Times New Roman"/>
                <w:color w:val="000000" w:themeColor="text1"/>
                <w:sz w:val="24"/>
                <w:szCs w:val="24"/>
              </w:rPr>
              <w:fldChar w:fldCharType="separate"/>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Times New Roman"/>
                <w:color w:val="000000" w:themeColor="text1"/>
                <w:sz w:val="24"/>
                <w:szCs w:val="24"/>
              </w:rPr>
              <w:fldChar w:fldCharType="end"/>
            </w:r>
          </w:p>
        </w:tc>
        <w:tc>
          <w:tcPr>
            <w:tcW w:w="1250" w:type="pct"/>
            <w:shd w:val="clear" w:color="auto" w:fill="auto"/>
            <w:vAlign w:val="center"/>
          </w:tcPr>
          <w:p w14:paraId="20DC5F62" w14:textId="77777777" w:rsidR="00B66D28" w:rsidRPr="00722E4E" w:rsidRDefault="00B66D28" w:rsidP="00B66D28">
            <w:pPr>
              <w:spacing w:after="200" w:line="276" w:lineRule="auto"/>
              <w:rPr>
                <w:rFonts w:ascii="Trebuchet MS" w:eastAsia="Calibri" w:hAnsi="Trebuchet MS" w:cs="Times New Roman"/>
                <w:color w:val="000000" w:themeColor="text1"/>
                <w:sz w:val="24"/>
                <w:szCs w:val="24"/>
              </w:rPr>
            </w:pPr>
            <w:r w:rsidRPr="00722E4E">
              <w:rPr>
                <w:rFonts w:ascii="Trebuchet MS" w:eastAsia="Calibri" w:hAnsi="Trebuchet MS" w:cs="Times New Roman"/>
                <w:color w:val="000000" w:themeColor="text1"/>
                <w:sz w:val="24"/>
                <w:szCs w:val="24"/>
              </w:rPr>
              <w:fldChar w:fldCharType="begin">
                <w:ffData>
                  <w:name w:val="Text1"/>
                  <w:enabled/>
                  <w:calcOnExit w:val="0"/>
                  <w:textInput/>
                </w:ffData>
              </w:fldChar>
            </w:r>
            <w:r w:rsidRPr="00722E4E">
              <w:rPr>
                <w:rFonts w:ascii="Trebuchet MS" w:eastAsia="Calibri" w:hAnsi="Trebuchet MS" w:cs="Times New Roman"/>
                <w:color w:val="000000" w:themeColor="text1"/>
                <w:sz w:val="24"/>
                <w:szCs w:val="24"/>
              </w:rPr>
              <w:instrText xml:space="preserve"> FORMTEXT </w:instrText>
            </w:r>
            <w:r w:rsidRPr="00722E4E">
              <w:rPr>
                <w:rFonts w:ascii="Trebuchet MS" w:eastAsia="Calibri" w:hAnsi="Trebuchet MS" w:cs="Times New Roman"/>
                <w:color w:val="000000" w:themeColor="text1"/>
                <w:sz w:val="24"/>
                <w:szCs w:val="24"/>
              </w:rPr>
            </w:r>
            <w:r w:rsidRPr="00722E4E">
              <w:rPr>
                <w:rFonts w:ascii="Trebuchet MS" w:eastAsia="Calibri" w:hAnsi="Trebuchet MS" w:cs="Times New Roman"/>
                <w:color w:val="000000" w:themeColor="text1"/>
                <w:sz w:val="24"/>
                <w:szCs w:val="24"/>
              </w:rPr>
              <w:fldChar w:fldCharType="separate"/>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Times New Roman"/>
                <w:color w:val="000000" w:themeColor="text1"/>
                <w:sz w:val="24"/>
                <w:szCs w:val="24"/>
              </w:rPr>
              <w:fldChar w:fldCharType="end"/>
            </w:r>
          </w:p>
        </w:tc>
        <w:tc>
          <w:tcPr>
            <w:tcW w:w="1250" w:type="pct"/>
            <w:shd w:val="clear" w:color="auto" w:fill="auto"/>
            <w:vAlign w:val="center"/>
          </w:tcPr>
          <w:p w14:paraId="4143EE78" w14:textId="77777777" w:rsidR="00B66D28" w:rsidRPr="00722E4E" w:rsidRDefault="00B66D28" w:rsidP="00B66D28">
            <w:pPr>
              <w:spacing w:before="60" w:after="60" w:line="276" w:lineRule="auto"/>
              <w:rPr>
                <w:rFonts w:ascii="Trebuchet MS" w:eastAsia="Calibri" w:hAnsi="Trebuchet MS" w:cs="Times New Roman"/>
                <w:color w:val="000000" w:themeColor="text1"/>
                <w:sz w:val="24"/>
                <w:szCs w:val="24"/>
              </w:rPr>
            </w:pPr>
            <w:r w:rsidRPr="00722E4E">
              <w:rPr>
                <w:rFonts w:ascii="Trebuchet MS" w:eastAsia="Calibri" w:hAnsi="Trebuchet MS" w:cs="Times New Roman"/>
                <w:color w:val="000000" w:themeColor="text1"/>
                <w:sz w:val="24"/>
                <w:szCs w:val="24"/>
              </w:rPr>
              <w:fldChar w:fldCharType="begin">
                <w:ffData>
                  <w:name w:val="Text1"/>
                  <w:enabled/>
                  <w:calcOnExit w:val="0"/>
                  <w:textInput/>
                </w:ffData>
              </w:fldChar>
            </w:r>
            <w:r w:rsidRPr="00722E4E">
              <w:rPr>
                <w:rFonts w:ascii="Trebuchet MS" w:eastAsia="Calibri" w:hAnsi="Trebuchet MS" w:cs="Times New Roman"/>
                <w:color w:val="000000" w:themeColor="text1"/>
                <w:sz w:val="24"/>
                <w:szCs w:val="24"/>
              </w:rPr>
              <w:instrText xml:space="preserve"> FORMTEXT </w:instrText>
            </w:r>
            <w:r w:rsidRPr="00722E4E">
              <w:rPr>
                <w:rFonts w:ascii="Trebuchet MS" w:eastAsia="Calibri" w:hAnsi="Trebuchet MS" w:cs="Times New Roman"/>
                <w:color w:val="000000" w:themeColor="text1"/>
                <w:sz w:val="24"/>
                <w:szCs w:val="24"/>
              </w:rPr>
            </w:r>
            <w:r w:rsidRPr="00722E4E">
              <w:rPr>
                <w:rFonts w:ascii="Trebuchet MS" w:eastAsia="Calibri" w:hAnsi="Trebuchet MS" w:cs="Times New Roman"/>
                <w:color w:val="000000" w:themeColor="text1"/>
                <w:sz w:val="24"/>
                <w:szCs w:val="24"/>
              </w:rPr>
              <w:fldChar w:fldCharType="separate"/>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Times New Roman"/>
                <w:color w:val="000000" w:themeColor="text1"/>
                <w:sz w:val="24"/>
                <w:szCs w:val="24"/>
              </w:rPr>
              <w:fldChar w:fldCharType="end"/>
            </w:r>
          </w:p>
        </w:tc>
      </w:tr>
      <w:tr w:rsidR="00B66D28" w:rsidRPr="00B66D28" w14:paraId="09960D9D" w14:textId="77777777" w:rsidTr="00EA45A4">
        <w:tc>
          <w:tcPr>
            <w:tcW w:w="1250" w:type="pct"/>
            <w:shd w:val="clear" w:color="auto" w:fill="BDD6EE" w:themeFill="accent1" w:themeFillTint="66"/>
            <w:vAlign w:val="center"/>
          </w:tcPr>
          <w:p w14:paraId="00BB4A56" w14:textId="77777777" w:rsidR="00B66D28" w:rsidRPr="00722E4E" w:rsidRDefault="00B66D28" w:rsidP="00B66D28">
            <w:pPr>
              <w:spacing w:before="60" w:after="60" w:line="276" w:lineRule="auto"/>
              <w:rPr>
                <w:rFonts w:ascii="Trebuchet MS" w:eastAsia="Calibri" w:hAnsi="Trebuchet MS" w:cs="Times New Roman"/>
                <w:b/>
                <w:color w:val="000000" w:themeColor="text1"/>
                <w:sz w:val="24"/>
                <w:szCs w:val="24"/>
              </w:rPr>
            </w:pPr>
            <w:r w:rsidRPr="00722E4E">
              <w:rPr>
                <w:rFonts w:ascii="Trebuchet MS" w:eastAsia="Calibri" w:hAnsi="Trebuchet MS" w:cs="Times New Roman"/>
                <w:b/>
                <w:color w:val="000000" w:themeColor="text1"/>
                <w:sz w:val="24"/>
                <w:szCs w:val="24"/>
              </w:rPr>
              <w:t>Capital</w:t>
            </w:r>
          </w:p>
        </w:tc>
        <w:tc>
          <w:tcPr>
            <w:tcW w:w="1250" w:type="pct"/>
            <w:shd w:val="clear" w:color="auto" w:fill="auto"/>
            <w:vAlign w:val="center"/>
          </w:tcPr>
          <w:p w14:paraId="2C1F70B4" w14:textId="77777777" w:rsidR="00B66D28" w:rsidRPr="00722E4E" w:rsidRDefault="00B66D28" w:rsidP="00B66D28">
            <w:pPr>
              <w:spacing w:after="200" w:line="276" w:lineRule="auto"/>
              <w:rPr>
                <w:rFonts w:ascii="Trebuchet MS" w:eastAsia="Calibri" w:hAnsi="Trebuchet MS" w:cs="Times New Roman"/>
                <w:color w:val="000000" w:themeColor="text1"/>
                <w:sz w:val="24"/>
                <w:szCs w:val="24"/>
              </w:rPr>
            </w:pPr>
            <w:r w:rsidRPr="00722E4E">
              <w:rPr>
                <w:rFonts w:ascii="Trebuchet MS" w:eastAsia="Calibri" w:hAnsi="Trebuchet MS" w:cs="Times New Roman"/>
                <w:color w:val="000000" w:themeColor="text1"/>
                <w:sz w:val="24"/>
                <w:szCs w:val="24"/>
              </w:rPr>
              <w:fldChar w:fldCharType="begin">
                <w:ffData>
                  <w:name w:val="Text1"/>
                  <w:enabled/>
                  <w:calcOnExit w:val="0"/>
                  <w:textInput/>
                </w:ffData>
              </w:fldChar>
            </w:r>
            <w:r w:rsidRPr="00722E4E">
              <w:rPr>
                <w:rFonts w:ascii="Trebuchet MS" w:eastAsia="Calibri" w:hAnsi="Trebuchet MS" w:cs="Times New Roman"/>
                <w:color w:val="000000" w:themeColor="text1"/>
                <w:sz w:val="24"/>
                <w:szCs w:val="24"/>
              </w:rPr>
              <w:instrText xml:space="preserve"> FORMTEXT </w:instrText>
            </w:r>
            <w:r w:rsidRPr="00722E4E">
              <w:rPr>
                <w:rFonts w:ascii="Trebuchet MS" w:eastAsia="Calibri" w:hAnsi="Trebuchet MS" w:cs="Times New Roman"/>
                <w:color w:val="000000" w:themeColor="text1"/>
                <w:sz w:val="24"/>
                <w:szCs w:val="24"/>
              </w:rPr>
            </w:r>
            <w:r w:rsidRPr="00722E4E">
              <w:rPr>
                <w:rFonts w:ascii="Trebuchet MS" w:eastAsia="Calibri" w:hAnsi="Trebuchet MS" w:cs="Times New Roman"/>
                <w:color w:val="000000" w:themeColor="text1"/>
                <w:sz w:val="24"/>
                <w:szCs w:val="24"/>
              </w:rPr>
              <w:fldChar w:fldCharType="separate"/>
            </w:r>
            <w:r w:rsidRPr="00722E4E">
              <w:rPr>
                <w:rFonts w:ascii="Trebuchet MS" w:eastAsia="Calibri" w:hAnsi="Trebuchet MS" w:cs="Times New Roman"/>
                <w:color w:val="000000" w:themeColor="text1"/>
                <w:sz w:val="24"/>
                <w:szCs w:val="24"/>
              </w:rPr>
              <w:t> </w:t>
            </w:r>
            <w:r w:rsidRPr="00722E4E">
              <w:rPr>
                <w:rFonts w:ascii="Trebuchet MS" w:eastAsia="Calibri" w:hAnsi="Trebuchet MS" w:cs="Times New Roman"/>
                <w:color w:val="000000" w:themeColor="text1"/>
                <w:sz w:val="24"/>
                <w:szCs w:val="24"/>
              </w:rPr>
              <w:t> </w:t>
            </w:r>
            <w:r w:rsidRPr="00722E4E">
              <w:rPr>
                <w:rFonts w:ascii="Trebuchet MS" w:eastAsia="Calibri" w:hAnsi="Trebuchet MS" w:cs="Times New Roman"/>
                <w:color w:val="000000" w:themeColor="text1"/>
                <w:sz w:val="24"/>
                <w:szCs w:val="24"/>
              </w:rPr>
              <w:t> </w:t>
            </w:r>
            <w:r w:rsidRPr="00722E4E">
              <w:rPr>
                <w:rFonts w:ascii="Trebuchet MS" w:eastAsia="Calibri" w:hAnsi="Trebuchet MS" w:cs="Times New Roman"/>
                <w:color w:val="000000" w:themeColor="text1"/>
                <w:sz w:val="24"/>
                <w:szCs w:val="24"/>
              </w:rPr>
              <w:t> </w:t>
            </w:r>
            <w:r w:rsidRPr="00722E4E">
              <w:rPr>
                <w:rFonts w:ascii="Trebuchet MS" w:eastAsia="Calibri" w:hAnsi="Trebuchet MS" w:cs="Times New Roman"/>
                <w:color w:val="000000" w:themeColor="text1"/>
                <w:sz w:val="24"/>
                <w:szCs w:val="24"/>
              </w:rPr>
              <w:t> </w:t>
            </w:r>
            <w:r w:rsidRPr="00722E4E">
              <w:rPr>
                <w:rFonts w:ascii="Trebuchet MS" w:eastAsia="Calibri" w:hAnsi="Trebuchet MS" w:cs="Times New Roman"/>
                <w:color w:val="000000" w:themeColor="text1"/>
                <w:sz w:val="24"/>
                <w:szCs w:val="24"/>
              </w:rPr>
              <w:fldChar w:fldCharType="end"/>
            </w:r>
          </w:p>
        </w:tc>
        <w:tc>
          <w:tcPr>
            <w:tcW w:w="1250" w:type="pct"/>
            <w:shd w:val="clear" w:color="auto" w:fill="auto"/>
            <w:vAlign w:val="center"/>
          </w:tcPr>
          <w:p w14:paraId="4D336A5B" w14:textId="77777777" w:rsidR="00B66D28" w:rsidRPr="00722E4E" w:rsidRDefault="00B66D28" w:rsidP="00B66D28">
            <w:pPr>
              <w:spacing w:after="200" w:line="276" w:lineRule="auto"/>
              <w:rPr>
                <w:rFonts w:ascii="Trebuchet MS" w:eastAsia="Calibri" w:hAnsi="Trebuchet MS" w:cs="Times New Roman"/>
                <w:color w:val="000000" w:themeColor="text1"/>
                <w:sz w:val="24"/>
                <w:szCs w:val="24"/>
              </w:rPr>
            </w:pPr>
            <w:r w:rsidRPr="00722E4E">
              <w:rPr>
                <w:rFonts w:ascii="Trebuchet MS" w:eastAsia="Calibri" w:hAnsi="Trebuchet MS" w:cs="Times New Roman"/>
                <w:color w:val="000000" w:themeColor="text1"/>
                <w:sz w:val="24"/>
                <w:szCs w:val="24"/>
              </w:rPr>
              <w:fldChar w:fldCharType="begin">
                <w:ffData>
                  <w:name w:val="Text1"/>
                  <w:enabled/>
                  <w:calcOnExit w:val="0"/>
                  <w:textInput/>
                </w:ffData>
              </w:fldChar>
            </w:r>
            <w:r w:rsidRPr="00722E4E">
              <w:rPr>
                <w:rFonts w:ascii="Trebuchet MS" w:eastAsia="Calibri" w:hAnsi="Trebuchet MS" w:cs="Times New Roman"/>
                <w:color w:val="000000" w:themeColor="text1"/>
                <w:sz w:val="24"/>
                <w:szCs w:val="24"/>
              </w:rPr>
              <w:instrText xml:space="preserve"> FORMTEXT </w:instrText>
            </w:r>
            <w:r w:rsidRPr="00722E4E">
              <w:rPr>
                <w:rFonts w:ascii="Trebuchet MS" w:eastAsia="Calibri" w:hAnsi="Trebuchet MS" w:cs="Times New Roman"/>
                <w:color w:val="000000" w:themeColor="text1"/>
                <w:sz w:val="24"/>
                <w:szCs w:val="24"/>
              </w:rPr>
            </w:r>
            <w:r w:rsidRPr="00722E4E">
              <w:rPr>
                <w:rFonts w:ascii="Trebuchet MS" w:eastAsia="Calibri" w:hAnsi="Trebuchet MS" w:cs="Times New Roman"/>
                <w:color w:val="000000" w:themeColor="text1"/>
                <w:sz w:val="24"/>
                <w:szCs w:val="24"/>
              </w:rPr>
              <w:fldChar w:fldCharType="separate"/>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Times New Roman"/>
                <w:color w:val="000000" w:themeColor="text1"/>
                <w:sz w:val="24"/>
                <w:szCs w:val="24"/>
              </w:rPr>
              <w:fldChar w:fldCharType="end"/>
            </w:r>
          </w:p>
        </w:tc>
        <w:tc>
          <w:tcPr>
            <w:tcW w:w="1250" w:type="pct"/>
            <w:shd w:val="clear" w:color="auto" w:fill="auto"/>
            <w:vAlign w:val="center"/>
          </w:tcPr>
          <w:p w14:paraId="4883F68B" w14:textId="77777777" w:rsidR="00B66D28" w:rsidRPr="00722E4E" w:rsidRDefault="00B66D28" w:rsidP="00B66D28">
            <w:pPr>
              <w:spacing w:before="60" w:after="60" w:line="276" w:lineRule="auto"/>
              <w:rPr>
                <w:rFonts w:ascii="Trebuchet MS" w:eastAsia="Calibri" w:hAnsi="Trebuchet MS" w:cs="Times New Roman"/>
                <w:color w:val="000000" w:themeColor="text1"/>
                <w:sz w:val="24"/>
                <w:szCs w:val="24"/>
              </w:rPr>
            </w:pPr>
          </w:p>
        </w:tc>
      </w:tr>
      <w:tr w:rsidR="00B66D28" w:rsidRPr="00B66D28" w14:paraId="7592FA07" w14:textId="77777777" w:rsidTr="00EA45A4">
        <w:tc>
          <w:tcPr>
            <w:tcW w:w="1250" w:type="pct"/>
            <w:shd w:val="clear" w:color="auto" w:fill="BDD6EE" w:themeFill="accent1" w:themeFillTint="66"/>
            <w:vAlign w:val="center"/>
          </w:tcPr>
          <w:p w14:paraId="5C94EEB7" w14:textId="77777777" w:rsidR="00B66D28" w:rsidRPr="00722E4E" w:rsidRDefault="00B66D28" w:rsidP="00B66D28">
            <w:pPr>
              <w:spacing w:before="60" w:after="60" w:line="276" w:lineRule="auto"/>
              <w:rPr>
                <w:rFonts w:ascii="Trebuchet MS" w:eastAsia="Calibri" w:hAnsi="Trebuchet MS" w:cs="Times New Roman"/>
                <w:b/>
                <w:color w:val="000000" w:themeColor="text1"/>
                <w:sz w:val="24"/>
                <w:szCs w:val="24"/>
              </w:rPr>
            </w:pPr>
            <w:r w:rsidRPr="00722E4E">
              <w:rPr>
                <w:rFonts w:ascii="Trebuchet MS" w:eastAsia="Calibri" w:hAnsi="Trebuchet MS" w:cs="Times New Roman"/>
                <w:b/>
                <w:color w:val="000000" w:themeColor="text1"/>
                <w:sz w:val="24"/>
                <w:szCs w:val="24"/>
              </w:rPr>
              <w:t>Total</w:t>
            </w:r>
          </w:p>
        </w:tc>
        <w:tc>
          <w:tcPr>
            <w:tcW w:w="1250" w:type="pct"/>
            <w:shd w:val="clear" w:color="auto" w:fill="auto"/>
            <w:vAlign w:val="center"/>
          </w:tcPr>
          <w:p w14:paraId="5896C28A" w14:textId="77777777" w:rsidR="00B66D28" w:rsidRPr="00722E4E" w:rsidRDefault="00B66D28" w:rsidP="00B66D28">
            <w:pPr>
              <w:spacing w:after="200" w:line="276" w:lineRule="auto"/>
              <w:rPr>
                <w:rFonts w:ascii="Trebuchet MS" w:eastAsia="Calibri" w:hAnsi="Trebuchet MS" w:cs="Times New Roman"/>
                <w:color w:val="000000" w:themeColor="text1"/>
                <w:sz w:val="24"/>
                <w:szCs w:val="24"/>
              </w:rPr>
            </w:pPr>
            <w:r w:rsidRPr="00722E4E">
              <w:rPr>
                <w:rFonts w:ascii="Trebuchet MS" w:eastAsia="Calibri" w:hAnsi="Trebuchet MS" w:cs="Times New Roman"/>
                <w:color w:val="000000" w:themeColor="text1"/>
                <w:sz w:val="24"/>
                <w:szCs w:val="24"/>
              </w:rPr>
              <w:fldChar w:fldCharType="begin">
                <w:ffData>
                  <w:name w:val="Text1"/>
                  <w:enabled/>
                  <w:calcOnExit w:val="0"/>
                  <w:textInput/>
                </w:ffData>
              </w:fldChar>
            </w:r>
            <w:r w:rsidRPr="00722E4E">
              <w:rPr>
                <w:rFonts w:ascii="Trebuchet MS" w:eastAsia="Calibri" w:hAnsi="Trebuchet MS" w:cs="Times New Roman"/>
                <w:color w:val="000000" w:themeColor="text1"/>
                <w:sz w:val="24"/>
                <w:szCs w:val="24"/>
              </w:rPr>
              <w:instrText xml:space="preserve"> FORMTEXT </w:instrText>
            </w:r>
            <w:r w:rsidRPr="00722E4E">
              <w:rPr>
                <w:rFonts w:ascii="Trebuchet MS" w:eastAsia="Calibri" w:hAnsi="Trebuchet MS" w:cs="Times New Roman"/>
                <w:color w:val="000000" w:themeColor="text1"/>
                <w:sz w:val="24"/>
                <w:szCs w:val="24"/>
              </w:rPr>
            </w:r>
            <w:r w:rsidRPr="00722E4E">
              <w:rPr>
                <w:rFonts w:ascii="Trebuchet MS" w:eastAsia="Calibri" w:hAnsi="Trebuchet MS" w:cs="Times New Roman"/>
                <w:color w:val="000000" w:themeColor="text1"/>
                <w:sz w:val="24"/>
                <w:szCs w:val="24"/>
              </w:rPr>
              <w:fldChar w:fldCharType="separate"/>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Times New Roman"/>
                <w:color w:val="000000" w:themeColor="text1"/>
                <w:sz w:val="24"/>
                <w:szCs w:val="24"/>
              </w:rPr>
              <w:fldChar w:fldCharType="end"/>
            </w:r>
          </w:p>
        </w:tc>
        <w:tc>
          <w:tcPr>
            <w:tcW w:w="1250" w:type="pct"/>
            <w:shd w:val="clear" w:color="auto" w:fill="auto"/>
            <w:vAlign w:val="center"/>
          </w:tcPr>
          <w:p w14:paraId="2AB1FCBA" w14:textId="77777777" w:rsidR="00B66D28" w:rsidRPr="00722E4E" w:rsidRDefault="00B66D28" w:rsidP="00B66D28">
            <w:pPr>
              <w:spacing w:after="200" w:line="276" w:lineRule="auto"/>
              <w:rPr>
                <w:rFonts w:ascii="Trebuchet MS" w:eastAsia="Calibri" w:hAnsi="Trebuchet MS" w:cs="Times New Roman"/>
                <w:color w:val="000000" w:themeColor="text1"/>
                <w:sz w:val="24"/>
                <w:szCs w:val="24"/>
              </w:rPr>
            </w:pPr>
            <w:r w:rsidRPr="00722E4E">
              <w:rPr>
                <w:rFonts w:ascii="Trebuchet MS" w:eastAsia="Calibri" w:hAnsi="Trebuchet MS" w:cs="Times New Roman"/>
                <w:color w:val="000000" w:themeColor="text1"/>
                <w:sz w:val="24"/>
                <w:szCs w:val="24"/>
              </w:rPr>
              <w:fldChar w:fldCharType="begin">
                <w:ffData>
                  <w:name w:val="Text1"/>
                  <w:enabled/>
                  <w:calcOnExit w:val="0"/>
                  <w:textInput/>
                </w:ffData>
              </w:fldChar>
            </w:r>
            <w:r w:rsidRPr="00722E4E">
              <w:rPr>
                <w:rFonts w:ascii="Trebuchet MS" w:eastAsia="Calibri" w:hAnsi="Trebuchet MS" w:cs="Times New Roman"/>
                <w:color w:val="000000" w:themeColor="text1"/>
                <w:sz w:val="24"/>
                <w:szCs w:val="24"/>
              </w:rPr>
              <w:instrText xml:space="preserve"> FORMTEXT </w:instrText>
            </w:r>
            <w:r w:rsidRPr="00722E4E">
              <w:rPr>
                <w:rFonts w:ascii="Trebuchet MS" w:eastAsia="Calibri" w:hAnsi="Trebuchet MS" w:cs="Times New Roman"/>
                <w:color w:val="000000" w:themeColor="text1"/>
                <w:sz w:val="24"/>
                <w:szCs w:val="24"/>
              </w:rPr>
            </w:r>
            <w:r w:rsidRPr="00722E4E">
              <w:rPr>
                <w:rFonts w:ascii="Trebuchet MS" w:eastAsia="Calibri" w:hAnsi="Trebuchet MS" w:cs="Times New Roman"/>
                <w:color w:val="000000" w:themeColor="text1"/>
                <w:sz w:val="24"/>
                <w:szCs w:val="24"/>
              </w:rPr>
              <w:fldChar w:fldCharType="separate"/>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Times New Roman"/>
                <w:color w:val="000000" w:themeColor="text1"/>
                <w:sz w:val="24"/>
                <w:szCs w:val="24"/>
              </w:rPr>
              <w:fldChar w:fldCharType="end"/>
            </w:r>
          </w:p>
        </w:tc>
        <w:tc>
          <w:tcPr>
            <w:tcW w:w="1250" w:type="pct"/>
            <w:shd w:val="clear" w:color="auto" w:fill="auto"/>
            <w:vAlign w:val="center"/>
          </w:tcPr>
          <w:p w14:paraId="0939482F" w14:textId="77777777" w:rsidR="00B66D28" w:rsidRPr="00722E4E" w:rsidRDefault="00B66D28" w:rsidP="00B66D28">
            <w:pPr>
              <w:spacing w:before="60" w:after="60" w:line="276" w:lineRule="auto"/>
              <w:rPr>
                <w:rFonts w:ascii="Trebuchet MS" w:eastAsia="Calibri" w:hAnsi="Trebuchet MS" w:cs="Times New Roman"/>
                <w:color w:val="000000" w:themeColor="text1"/>
                <w:sz w:val="24"/>
                <w:szCs w:val="24"/>
              </w:rPr>
            </w:pPr>
          </w:p>
        </w:tc>
      </w:tr>
    </w:tbl>
    <w:p w14:paraId="228EDF46" w14:textId="77777777" w:rsidR="00B66D28" w:rsidRPr="00722E4E" w:rsidRDefault="00B66D28" w:rsidP="005975C6">
      <w:pPr>
        <w:spacing w:after="120" w:line="276" w:lineRule="auto"/>
        <w:rPr>
          <w:rFonts w:ascii="Calibri" w:eastAsia="Calibri" w:hAnsi="Calibri" w:cs="Times New Roman"/>
          <w:sz w:val="24"/>
          <w:szCs w:val="24"/>
        </w:rPr>
      </w:pPr>
    </w:p>
    <w:p w14:paraId="5E18364D" w14:textId="77777777" w:rsidR="000179FE" w:rsidRPr="00722E4E" w:rsidRDefault="00B66D28" w:rsidP="005975C6">
      <w:pPr>
        <w:numPr>
          <w:ilvl w:val="0"/>
          <w:numId w:val="13"/>
        </w:numPr>
        <w:spacing w:after="120" w:line="276" w:lineRule="auto"/>
        <w:rPr>
          <w:rFonts w:ascii="Trebuchet MS" w:eastAsia="Calibri" w:hAnsi="Trebuchet MS" w:cs="Times New Roman"/>
          <w:sz w:val="24"/>
          <w:szCs w:val="24"/>
        </w:rPr>
      </w:pPr>
      <w:r w:rsidRPr="00722E4E">
        <w:rPr>
          <w:rFonts w:ascii="Trebuchet MS" w:eastAsia="Calibri" w:hAnsi="Trebuchet MS" w:cs="Times New Roman"/>
          <w:sz w:val="24"/>
          <w:szCs w:val="24"/>
        </w:rPr>
        <w:t>Write a list of what our funding will cover.</w:t>
      </w:r>
      <w:r w:rsidR="000179FE" w:rsidRPr="00722E4E">
        <w:rPr>
          <w:rFonts w:ascii="Trebuchet MS" w:hAnsi="Trebuchet MS"/>
          <w:color w:val="000000"/>
          <w:sz w:val="24"/>
          <w:szCs w:val="24"/>
        </w:rPr>
        <w:t xml:space="preserve"> </w:t>
      </w:r>
    </w:p>
    <w:p w14:paraId="61E818D0" w14:textId="77777777" w:rsidR="00B66D28" w:rsidRPr="00722E4E" w:rsidRDefault="00B66D28" w:rsidP="005975C6">
      <w:pPr>
        <w:spacing w:after="120" w:line="276" w:lineRule="auto"/>
        <w:rPr>
          <w:rFonts w:ascii="Trebuchet MS" w:eastAsia="Calibri" w:hAnsi="Trebuchet MS" w:cs="Times New Roman"/>
          <w:sz w:val="24"/>
          <w:szCs w:val="24"/>
        </w:rPr>
      </w:pPr>
      <w:r w:rsidRPr="00722E4E">
        <w:rPr>
          <w:rFonts w:ascii="Trebuchet MS" w:eastAsia="Calibri" w:hAnsi="Trebuchet MS" w:cs="Times New Roman"/>
          <w:sz w:val="24"/>
          <w:szCs w:val="24"/>
        </w:rPr>
        <w:t>You can write up to 300 words.</w:t>
      </w:r>
    </w:p>
    <w:tbl>
      <w:tblPr>
        <w:tblW w:w="5000" w:type="pct"/>
        <w:tblBorders>
          <w:top w:val="single" w:sz="4" w:space="0" w:color="FF3599"/>
          <w:left w:val="single" w:sz="4" w:space="0" w:color="FF3599"/>
          <w:bottom w:val="single" w:sz="4" w:space="0" w:color="FF3599"/>
          <w:right w:val="single" w:sz="4" w:space="0" w:color="FF3599"/>
          <w:insideH w:val="single" w:sz="4" w:space="0" w:color="FF3599"/>
          <w:insideV w:val="single" w:sz="4" w:space="0" w:color="FF3599"/>
        </w:tblBorders>
        <w:tblLook w:val="04A0" w:firstRow="1" w:lastRow="0" w:firstColumn="1" w:lastColumn="0" w:noHBand="0" w:noVBand="1"/>
      </w:tblPr>
      <w:tblGrid>
        <w:gridCol w:w="9323"/>
      </w:tblGrid>
      <w:tr w:rsidR="00B66D28" w:rsidRPr="00B66D28" w14:paraId="26F5859F" w14:textId="77777777" w:rsidTr="00722E4E">
        <w:trPr>
          <w:trHeight w:val="1124"/>
        </w:trPr>
        <w:tc>
          <w:tcPr>
            <w:tcW w:w="5000" w:type="pct"/>
            <w:tcBorders>
              <w:top w:val="single" w:sz="4" w:space="0" w:color="00AEEF"/>
              <w:left w:val="single" w:sz="4" w:space="0" w:color="00AEEF"/>
              <w:bottom w:val="single" w:sz="4" w:space="0" w:color="00AEEF"/>
              <w:right w:val="single" w:sz="4" w:space="0" w:color="00AEEF"/>
            </w:tcBorders>
          </w:tcPr>
          <w:p w14:paraId="200CD289" w14:textId="3FB701E5" w:rsidR="00B66D28" w:rsidRPr="00722E4E" w:rsidRDefault="00B65877" w:rsidP="00B66D28">
            <w:pPr>
              <w:spacing w:before="60" w:after="60" w:line="276" w:lineRule="auto"/>
              <w:rPr>
                <w:rFonts w:ascii="Trebuchet MS" w:eastAsia="Calibri" w:hAnsi="Trebuchet MS" w:cs="Times New Roman"/>
                <w:sz w:val="24"/>
                <w:szCs w:val="24"/>
              </w:rPr>
            </w:pPr>
            <w:r w:rsidRPr="00722E4E">
              <w:rPr>
                <w:rFonts w:ascii="Trebuchet MS" w:eastAsia="Calibri" w:hAnsi="Trebuchet MS" w:cs="Times New Roman"/>
                <w:sz w:val="24"/>
                <w:szCs w:val="24"/>
              </w:rPr>
              <w:fldChar w:fldCharType="begin">
                <w:ffData>
                  <w:name w:val=""/>
                  <w:enabled/>
                  <w:calcOnExit w:val="0"/>
                  <w:textInput>
                    <w:maxLength w:val="2100"/>
                  </w:textInput>
                </w:ffData>
              </w:fldChar>
            </w:r>
            <w:r w:rsidRPr="00722E4E">
              <w:rPr>
                <w:rFonts w:ascii="Trebuchet MS" w:eastAsia="Calibri" w:hAnsi="Trebuchet MS" w:cs="Times New Roman"/>
                <w:sz w:val="24"/>
                <w:szCs w:val="24"/>
              </w:rPr>
              <w:instrText xml:space="preserve"> FORMTEXT </w:instrText>
            </w:r>
            <w:r w:rsidRPr="00722E4E">
              <w:rPr>
                <w:rFonts w:ascii="Trebuchet MS" w:eastAsia="Calibri" w:hAnsi="Trebuchet MS" w:cs="Times New Roman"/>
                <w:sz w:val="24"/>
                <w:szCs w:val="24"/>
              </w:rPr>
            </w:r>
            <w:r w:rsidRPr="00722E4E">
              <w:rPr>
                <w:rFonts w:ascii="Trebuchet MS" w:eastAsia="Calibri" w:hAnsi="Trebuchet MS" w:cs="Times New Roman"/>
                <w:sz w:val="24"/>
                <w:szCs w:val="24"/>
              </w:rPr>
              <w:fldChar w:fldCharType="separate"/>
            </w:r>
            <w:r w:rsidRPr="00722E4E">
              <w:rPr>
                <w:rFonts w:ascii="Trebuchet MS" w:eastAsia="Calibri" w:hAnsi="Trebuchet MS" w:cs="Times New Roman"/>
                <w:noProof/>
                <w:sz w:val="24"/>
                <w:szCs w:val="24"/>
              </w:rPr>
              <w:t> </w:t>
            </w:r>
            <w:r w:rsidRPr="00722E4E">
              <w:rPr>
                <w:rFonts w:ascii="Trebuchet MS" w:eastAsia="Calibri" w:hAnsi="Trebuchet MS" w:cs="Times New Roman"/>
                <w:noProof/>
                <w:sz w:val="24"/>
                <w:szCs w:val="24"/>
              </w:rPr>
              <w:t> </w:t>
            </w:r>
            <w:r w:rsidRPr="00722E4E">
              <w:rPr>
                <w:rFonts w:ascii="Trebuchet MS" w:eastAsia="Calibri" w:hAnsi="Trebuchet MS" w:cs="Times New Roman"/>
                <w:noProof/>
                <w:sz w:val="24"/>
                <w:szCs w:val="24"/>
              </w:rPr>
              <w:t> </w:t>
            </w:r>
            <w:r w:rsidRPr="00722E4E">
              <w:rPr>
                <w:rFonts w:ascii="Trebuchet MS" w:eastAsia="Calibri" w:hAnsi="Trebuchet MS" w:cs="Times New Roman"/>
                <w:noProof/>
                <w:sz w:val="24"/>
                <w:szCs w:val="24"/>
              </w:rPr>
              <w:t> </w:t>
            </w:r>
            <w:r w:rsidRPr="00722E4E">
              <w:rPr>
                <w:rFonts w:ascii="Trebuchet MS" w:eastAsia="Calibri" w:hAnsi="Trebuchet MS" w:cs="Times New Roman"/>
                <w:noProof/>
                <w:sz w:val="24"/>
                <w:szCs w:val="24"/>
              </w:rPr>
              <w:t> </w:t>
            </w:r>
            <w:r w:rsidRPr="00722E4E">
              <w:rPr>
                <w:rFonts w:ascii="Trebuchet MS" w:eastAsia="Calibri" w:hAnsi="Trebuchet MS" w:cs="Times New Roman"/>
                <w:sz w:val="24"/>
                <w:szCs w:val="24"/>
              </w:rPr>
              <w:fldChar w:fldCharType="end"/>
            </w:r>
          </w:p>
        </w:tc>
      </w:tr>
    </w:tbl>
    <w:p w14:paraId="3413F2EA" w14:textId="77777777" w:rsidR="00B66D28" w:rsidRPr="00B66D28" w:rsidRDefault="00B66D28" w:rsidP="00B66D28">
      <w:pPr>
        <w:spacing w:after="200" w:line="276" w:lineRule="auto"/>
        <w:contextualSpacing/>
        <w:rPr>
          <w:rFonts w:ascii="Trebuchet MS" w:eastAsia="Calibri" w:hAnsi="Trebuchet MS" w:cs="Times New Roman"/>
        </w:rPr>
      </w:pPr>
    </w:p>
    <w:p w14:paraId="39796610" w14:textId="77777777" w:rsidR="000D6AA0" w:rsidRPr="00EA45A4" w:rsidRDefault="000D6AA0" w:rsidP="000D6AA0">
      <w:pPr>
        <w:spacing w:after="0" w:line="276" w:lineRule="auto"/>
        <w:rPr>
          <w:rFonts w:ascii="Trebuchet MS" w:eastAsia="Calibri" w:hAnsi="Trebuchet MS" w:cs="Times New Roman"/>
          <w:b/>
          <w:bCs/>
          <w:color w:val="00AEEF"/>
          <w:sz w:val="28"/>
          <w:szCs w:val="28"/>
        </w:rPr>
      </w:pPr>
      <w:r w:rsidRPr="00EA45A4">
        <w:rPr>
          <w:rFonts w:ascii="Trebuchet MS" w:eastAsia="Calibri" w:hAnsi="Trebuchet MS" w:cs="Times New Roman"/>
          <w:b/>
          <w:bCs/>
          <w:color w:val="00AEEF"/>
          <w:sz w:val="28"/>
          <w:szCs w:val="28"/>
        </w:rPr>
        <w:t>Your organisation details</w:t>
      </w:r>
    </w:p>
    <w:p w14:paraId="014D3D65" w14:textId="2553EAF2" w:rsidR="000D6AA0" w:rsidRPr="00722E4E" w:rsidRDefault="00C702EE" w:rsidP="000D6AA0">
      <w:pPr>
        <w:spacing w:before="120" w:after="120" w:line="276" w:lineRule="auto"/>
        <w:rPr>
          <w:rFonts w:ascii="Trebuchet MS" w:eastAsia="Calibri" w:hAnsi="Trebuchet MS" w:cs="Times New Roman"/>
          <w:color w:val="FF0000"/>
          <w:sz w:val="24"/>
          <w:szCs w:val="24"/>
        </w:rPr>
      </w:pPr>
      <w:r>
        <w:rPr>
          <w:rFonts w:ascii="Trebuchet MS" w:eastAsia="Calibri" w:hAnsi="Trebuchet MS" w:cs="Times New Roman"/>
          <w:b/>
          <w:sz w:val="24"/>
          <w:szCs w:val="24"/>
        </w:rPr>
        <w:t>8</w:t>
      </w:r>
      <w:r w:rsidR="000D6AA0" w:rsidRPr="00722E4E">
        <w:rPr>
          <w:rFonts w:ascii="Trebuchet MS" w:eastAsia="Calibri" w:hAnsi="Trebuchet MS" w:cs="Times New Roman"/>
          <w:b/>
          <w:sz w:val="24"/>
          <w:szCs w:val="24"/>
        </w:rPr>
        <w:t>. What is the full legal name of your organisation, as shown on your governing document?</w:t>
      </w:r>
    </w:p>
    <w:p w14:paraId="0B390D68" w14:textId="77777777" w:rsidR="000D6AA0" w:rsidRPr="00722E4E" w:rsidRDefault="000D6AA0" w:rsidP="000D6AA0">
      <w:pPr>
        <w:autoSpaceDE w:val="0"/>
        <w:autoSpaceDN w:val="0"/>
        <w:adjustRightInd w:val="0"/>
        <w:spacing w:after="120" w:line="276" w:lineRule="auto"/>
        <w:rPr>
          <w:rFonts w:ascii="Trebuchet MS" w:eastAsia="Calibri" w:hAnsi="Trebuchet MS" w:cs="Times New Roman"/>
          <w:color w:val="000000"/>
          <w:sz w:val="24"/>
          <w:szCs w:val="24"/>
        </w:rPr>
      </w:pPr>
      <w:r w:rsidRPr="00722E4E">
        <w:rPr>
          <w:rFonts w:ascii="Trebuchet MS" w:eastAsia="Calibri" w:hAnsi="Trebuchet MS" w:cs="Times New Roman"/>
          <w:color w:val="000000"/>
          <w:sz w:val="24"/>
          <w:szCs w:val="24"/>
        </w:rPr>
        <w:t>Please check this - if the full legal name is incorrect it may delay your application.</w:t>
      </w:r>
    </w:p>
    <w:tbl>
      <w:tblPr>
        <w:tblW w:w="5000" w:type="pct"/>
        <w:tblBorders>
          <w:top w:val="single" w:sz="4" w:space="0" w:color="FF3599"/>
          <w:left w:val="single" w:sz="4" w:space="0" w:color="FF3599"/>
          <w:bottom w:val="single" w:sz="4" w:space="0" w:color="FF3599"/>
          <w:right w:val="single" w:sz="4" w:space="0" w:color="FF3599"/>
          <w:insideH w:val="single" w:sz="4" w:space="0" w:color="FF3599"/>
          <w:insideV w:val="single" w:sz="4" w:space="0" w:color="FF3599"/>
        </w:tblBorders>
        <w:tblLook w:val="04A0" w:firstRow="1" w:lastRow="0" w:firstColumn="1" w:lastColumn="0" w:noHBand="0" w:noVBand="1"/>
      </w:tblPr>
      <w:tblGrid>
        <w:gridCol w:w="9323"/>
      </w:tblGrid>
      <w:tr w:rsidR="000D6AA0" w:rsidRPr="00722E4E" w14:paraId="4A4F475D" w14:textId="77777777" w:rsidTr="00853A81">
        <w:tc>
          <w:tcPr>
            <w:tcW w:w="5000" w:type="pct"/>
            <w:tcBorders>
              <w:top w:val="single" w:sz="4" w:space="0" w:color="00AEEF"/>
              <w:left w:val="single" w:sz="4" w:space="0" w:color="00AEEF"/>
              <w:bottom w:val="single" w:sz="4" w:space="0" w:color="00AEEF"/>
              <w:right w:val="single" w:sz="4" w:space="0" w:color="00AEEF"/>
            </w:tcBorders>
          </w:tcPr>
          <w:p w14:paraId="26C40DB9" w14:textId="4801D15B" w:rsidR="000D6AA0" w:rsidRPr="00722E4E" w:rsidRDefault="000D6AA0" w:rsidP="00BA5850">
            <w:pPr>
              <w:spacing w:before="60" w:after="60" w:line="240" w:lineRule="auto"/>
              <w:ind w:right="-1"/>
              <w:rPr>
                <w:rFonts w:ascii="Trebuchet MS" w:eastAsia="Times New Roman" w:hAnsi="Trebuchet MS" w:cs="Arial"/>
                <w:bCs/>
                <w:noProof/>
                <w:sz w:val="24"/>
                <w:szCs w:val="24"/>
              </w:rPr>
            </w:pPr>
            <w:r w:rsidRPr="00722E4E">
              <w:rPr>
                <w:rFonts w:ascii="Trebuchet MS" w:eastAsia="Times New Roman" w:hAnsi="Trebuchet MS" w:cs="Arial"/>
                <w:noProof/>
                <w:sz w:val="24"/>
                <w:szCs w:val="24"/>
              </w:rPr>
              <w:fldChar w:fldCharType="begin">
                <w:ffData>
                  <w:name w:val=""/>
                  <w:enabled/>
                  <w:calcOnExit w:val="0"/>
                  <w:textInput/>
                </w:ffData>
              </w:fldChar>
            </w:r>
            <w:r w:rsidRPr="00722E4E">
              <w:rPr>
                <w:rFonts w:ascii="Trebuchet MS" w:eastAsia="Times New Roman" w:hAnsi="Trebuchet MS" w:cs="Arial"/>
                <w:noProof/>
                <w:sz w:val="24"/>
                <w:szCs w:val="24"/>
              </w:rPr>
              <w:instrText xml:space="preserve"> FORMTEXT </w:instrText>
            </w:r>
            <w:r w:rsidRPr="00722E4E">
              <w:rPr>
                <w:rFonts w:ascii="Trebuchet MS" w:eastAsia="Times New Roman" w:hAnsi="Trebuchet MS" w:cs="Arial"/>
                <w:noProof/>
                <w:sz w:val="24"/>
                <w:szCs w:val="24"/>
              </w:rPr>
            </w:r>
            <w:r w:rsidRPr="00722E4E">
              <w:rPr>
                <w:rFonts w:ascii="Trebuchet MS" w:eastAsia="Times New Roman" w:hAnsi="Trebuchet MS" w:cs="Arial"/>
                <w:noProof/>
                <w:sz w:val="24"/>
                <w:szCs w:val="24"/>
              </w:rPr>
              <w:fldChar w:fldCharType="separate"/>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fldChar w:fldCharType="end"/>
            </w:r>
          </w:p>
        </w:tc>
      </w:tr>
    </w:tbl>
    <w:p w14:paraId="5E71921D" w14:textId="77777777" w:rsidR="000D6AA0" w:rsidRPr="00722E4E" w:rsidRDefault="000D6AA0" w:rsidP="000D6AA0">
      <w:pPr>
        <w:spacing w:after="0" w:line="276" w:lineRule="auto"/>
        <w:rPr>
          <w:rFonts w:ascii="Trebuchet MS" w:eastAsia="Calibri" w:hAnsi="Trebuchet MS" w:cs="Times New Roman"/>
          <w:b/>
          <w:bCs/>
          <w:color w:val="FF3399"/>
          <w:sz w:val="24"/>
          <w:szCs w:val="24"/>
        </w:rPr>
      </w:pPr>
    </w:p>
    <w:p w14:paraId="45FF4417" w14:textId="1F690E5F" w:rsidR="000D6AA0" w:rsidRPr="00722E4E" w:rsidRDefault="00C702EE" w:rsidP="000D6AA0">
      <w:pPr>
        <w:pStyle w:val="Heading4"/>
        <w:spacing w:before="0" w:after="120" w:line="276" w:lineRule="auto"/>
        <w:ind w:left="851" w:hanging="851"/>
        <w:rPr>
          <w:color w:val="000000"/>
          <w:sz w:val="24"/>
          <w:szCs w:val="24"/>
        </w:rPr>
      </w:pPr>
      <w:r>
        <w:rPr>
          <w:sz w:val="24"/>
          <w:szCs w:val="24"/>
        </w:rPr>
        <w:t>9</w:t>
      </w:r>
      <w:r w:rsidR="000D6AA0" w:rsidRPr="00722E4E">
        <w:rPr>
          <w:sz w:val="24"/>
          <w:szCs w:val="24"/>
        </w:rPr>
        <w:t>. What is the main or registered address for your organisation?</w:t>
      </w:r>
    </w:p>
    <w:p w14:paraId="6CE41339" w14:textId="77777777" w:rsidR="000D6AA0" w:rsidRPr="00722E4E" w:rsidRDefault="000D6AA0" w:rsidP="000D6AA0">
      <w:pPr>
        <w:spacing w:after="120"/>
        <w:rPr>
          <w:rFonts w:ascii="Trebuchet MS" w:hAnsi="Trebuchet MS"/>
          <w:sz w:val="24"/>
          <w:szCs w:val="24"/>
        </w:rPr>
      </w:pPr>
      <w:r w:rsidRPr="00722E4E">
        <w:rPr>
          <w:rFonts w:ascii="Trebuchet MS" w:hAnsi="Trebuchet MS"/>
          <w:sz w:val="24"/>
          <w:szCs w:val="24"/>
        </w:rPr>
        <w:t>Enter your organisation’s address including full postcode.</w:t>
      </w:r>
    </w:p>
    <w:tbl>
      <w:tblPr>
        <w:tblW w:w="5000" w:type="pct"/>
        <w:tblBorders>
          <w:top w:val="single" w:sz="4" w:space="0" w:color="00AEEF"/>
          <w:left w:val="single" w:sz="4" w:space="0" w:color="00AEEF"/>
          <w:bottom w:val="single" w:sz="4" w:space="0" w:color="00AEEF"/>
          <w:right w:val="single" w:sz="4" w:space="0" w:color="00AEEF"/>
          <w:insideH w:val="single" w:sz="4" w:space="0" w:color="00AEEF"/>
          <w:insideV w:val="single" w:sz="4" w:space="0" w:color="00AEEF"/>
        </w:tblBorders>
        <w:tblLayout w:type="fixed"/>
        <w:tblLook w:val="0000" w:firstRow="0" w:lastRow="0" w:firstColumn="0" w:lastColumn="0" w:noHBand="0" w:noVBand="0"/>
      </w:tblPr>
      <w:tblGrid>
        <w:gridCol w:w="3960"/>
        <w:gridCol w:w="5363"/>
      </w:tblGrid>
      <w:tr w:rsidR="000D6AA0" w:rsidRPr="00722E4E" w14:paraId="3228AE5C" w14:textId="77777777" w:rsidTr="00853A81">
        <w:trPr>
          <w:trHeight w:val="1331"/>
        </w:trPr>
        <w:tc>
          <w:tcPr>
            <w:tcW w:w="5000" w:type="pct"/>
            <w:gridSpan w:val="2"/>
          </w:tcPr>
          <w:p w14:paraId="04C26EFE" w14:textId="77777777" w:rsidR="000D6AA0" w:rsidRPr="00722E4E" w:rsidRDefault="000D6AA0" w:rsidP="00BA5850">
            <w:pPr>
              <w:autoSpaceDE w:val="0"/>
              <w:autoSpaceDN w:val="0"/>
              <w:adjustRightInd w:val="0"/>
              <w:spacing w:before="40" w:after="0" w:line="240" w:lineRule="auto"/>
              <w:rPr>
                <w:rFonts w:ascii="Trebuchet MS" w:eastAsia="Times New Roman" w:hAnsi="Trebuchet MS" w:cs="Arial"/>
                <w:color w:val="000000"/>
                <w:sz w:val="24"/>
                <w:szCs w:val="24"/>
              </w:rPr>
            </w:pPr>
            <w:r w:rsidRPr="00722E4E">
              <w:rPr>
                <w:rFonts w:ascii="Trebuchet MS" w:eastAsia="Times New Roman" w:hAnsi="Trebuchet MS" w:cs="Arial"/>
                <w:b/>
                <w:sz w:val="24"/>
                <w:szCs w:val="24"/>
              </w:rPr>
              <w:fldChar w:fldCharType="begin">
                <w:ffData>
                  <w:name w:val=""/>
                  <w:enabled/>
                  <w:calcOnExit w:val="0"/>
                  <w:textInput>
                    <w:maxLength w:val="400"/>
                  </w:textInput>
                </w:ffData>
              </w:fldChar>
            </w:r>
            <w:r w:rsidRPr="00722E4E">
              <w:rPr>
                <w:rFonts w:ascii="Trebuchet MS" w:eastAsia="Times New Roman" w:hAnsi="Trebuchet MS" w:cs="Arial"/>
                <w:b/>
                <w:sz w:val="24"/>
                <w:szCs w:val="24"/>
              </w:rPr>
              <w:instrText xml:space="preserve"> FORMTEXT </w:instrText>
            </w:r>
            <w:r w:rsidRPr="00722E4E">
              <w:rPr>
                <w:rFonts w:ascii="Trebuchet MS" w:eastAsia="Times New Roman" w:hAnsi="Trebuchet MS" w:cs="Arial"/>
                <w:b/>
                <w:sz w:val="24"/>
                <w:szCs w:val="24"/>
              </w:rPr>
            </w:r>
            <w:r w:rsidRPr="00722E4E">
              <w:rPr>
                <w:rFonts w:ascii="Trebuchet MS" w:eastAsia="Times New Roman" w:hAnsi="Trebuchet MS" w:cs="Arial"/>
                <w:b/>
                <w:sz w:val="24"/>
                <w:szCs w:val="24"/>
              </w:rPr>
              <w:fldChar w:fldCharType="separate"/>
            </w:r>
            <w:r w:rsidRPr="00722E4E">
              <w:rPr>
                <w:rFonts w:ascii="Trebuchet MS" w:eastAsia="Times New Roman" w:hAnsi="Trebuchet MS" w:cs="Times New Roman"/>
                <w:noProof/>
                <w:sz w:val="24"/>
                <w:szCs w:val="24"/>
              </w:rPr>
              <w:fldChar w:fldCharType="begin">
                <w:ffData>
                  <w:name w:val="Text287"/>
                  <w:enabled/>
                  <w:calcOnExit w:val="0"/>
                  <w:textInput>
                    <w:maxLength w:val="200"/>
                  </w:textInput>
                </w:ffData>
              </w:fldChar>
            </w:r>
            <w:r w:rsidRPr="00722E4E">
              <w:rPr>
                <w:rFonts w:ascii="Trebuchet MS" w:eastAsia="Times New Roman" w:hAnsi="Trebuchet MS" w:cs="Times New Roman"/>
                <w:noProof/>
                <w:sz w:val="24"/>
                <w:szCs w:val="24"/>
              </w:rPr>
              <w:instrText xml:space="preserve"> FORMTEXT </w:instrText>
            </w:r>
            <w:r w:rsidRPr="00722E4E">
              <w:rPr>
                <w:rFonts w:ascii="Trebuchet MS" w:eastAsia="Times New Roman" w:hAnsi="Trebuchet MS" w:cs="Times New Roman"/>
                <w:noProof/>
                <w:sz w:val="24"/>
                <w:szCs w:val="24"/>
              </w:rPr>
            </w:r>
            <w:r w:rsidRPr="00722E4E">
              <w:rPr>
                <w:rFonts w:ascii="Trebuchet MS" w:eastAsia="Times New Roman" w:hAnsi="Trebuchet MS" w:cs="Times New Roman"/>
                <w:noProof/>
                <w:sz w:val="24"/>
                <w:szCs w:val="24"/>
              </w:rPr>
              <w:fldChar w:fldCharType="separate"/>
            </w:r>
            <w:r w:rsidRPr="00722E4E">
              <w:rPr>
                <w:rFonts w:ascii="Trebuchet MS" w:eastAsia="Times New Roman" w:hAnsi="Trebuchet MS" w:cs="Times New Roman"/>
                <w:noProof/>
                <w:sz w:val="24"/>
                <w:szCs w:val="24"/>
              </w:rPr>
              <w:t> </w:t>
            </w:r>
            <w:r w:rsidRPr="00722E4E">
              <w:rPr>
                <w:rFonts w:ascii="Trebuchet MS" w:eastAsia="Times New Roman" w:hAnsi="Trebuchet MS" w:cs="Times New Roman"/>
                <w:noProof/>
                <w:sz w:val="24"/>
                <w:szCs w:val="24"/>
              </w:rPr>
              <w:t> </w:t>
            </w:r>
            <w:r w:rsidRPr="00722E4E">
              <w:rPr>
                <w:rFonts w:ascii="Trebuchet MS" w:eastAsia="Times New Roman" w:hAnsi="Trebuchet MS" w:cs="Times New Roman"/>
                <w:noProof/>
                <w:sz w:val="24"/>
                <w:szCs w:val="24"/>
              </w:rPr>
              <w:t> </w:t>
            </w:r>
            <w:r w:rsidRPr="00722E4E">
              <w:rPr>
                <w:rFonts w:ascii="Trebuchet MS" w:eastAsia="Times New Roman" w:hAnsi="Trebuchet MS" w:cs="Times New Roman"/>
                <w:noProof/>
                <w:sz w:val="24"/>
                <w:szCs w:val="24"/>
              </w:rPr>
              <w:t> </w:t>
            </w:r>
            <w:r w:rsidRPr="00722E4E">
              <w:rPr>
                <w:rFonts w:ascii="Trebuchet MS" w:eastAsia="Times New Roman" w:hAnsi="Trebuchet MS" w:cs="Times New Roman"/>
                <w:noProof/>
                <w:sz w:val="24"/>
                <w:szCs w:val="24"/>
              </w:rPr>
              <w:t> </w:t>
            </w:r>
            <w:r w:rsidRPr="00722E4E">
              <w:rPr>
                <w:rFonts w:ascii="Trebuchet MS" w:eastAsia="Times New Roman" w:hAnsi="Trebuchet MS" w:cs="Times New Roman"/>
                <w:noProof/>
                <w:sz w:val="24"/>
                <w:szCs w:val="24"/>
              </w:rPr>
              <w:fldChar w:fldCharType="end"/>
            </w:r>
            <w:r w:rsidRPr="00722E4E">
              <w:rPr>
                <w:rFonts w:ascii="Trebuchet MS" w:eastAsia="Times New Roman" w:hAnsi="Trebuchet MS" w:cs="Arial"/>
                <w:b/>
                <w:sz w:val="24"/>
                <w:szCs w:val="24"/>
              </w:rPr>
              <w:fldChar w:fldCharType="end"/>
            </w:r>
          </w:p>
        </w:tc>
      </w:tr>
      <w:tr w:rsidR="000D6AA0" w:rsidRPr="00722E4E" w14:paraId="1ED0545D" w14:textId="77777777" w:rsidTr="00853A81">
        <w:tblPrEx>
          <w:tblLook w:val="04A0" w:firstRow="1" w:lastRow="0" w:firstColumn="1" w:lastColumn="0" w:noHBand="0" w:noVBand="1"/>
        </w:tblPrEx>
        <w:trPr>
          <w:trHeight w:val="70"/>
        </w:trPr>
        <w:tc>
          <w:tcPr>
            <w:tcW w:w="2124" w:type="pct"/>
            <w:shd w:val="clear" w:color="auto" w:fill="F2F2F2"/>
          </w:tcPr>
          <w:p w14:paraId="5DB5E014" w14:textId="77777777" w:rsidR="000D6AA0" w:rsidRPr="00722E4E" w:rsidRDefault="000D6AA0" w:rsidP="00BA5850">
            <w:pPr>
              <w:spacing w:after="0" w:line="240" w:lineRule="auto"/>
              <w:rPr>
                <w:rFonts w:ascii="Trebuchet MS" w:eastAsia="Times New Roman" w:hAnsi="Trebuchet MS" w:cs="Arial"/>
                <w:sz w:val="24"/>
                <w:szCs w:val="24"/>
              </w:rPr>
            </w:pPr>
            <w:r w:rsidRPr="00722E4E">
              <w:rPr>
                <w:rFonts w:ascii="Trebuchet MS" w:eastAsia="Times New Roman" w:hAnsi="Trebuchet MS" w:cs="Arial"/>
                <w:sz w:val="24"/>
                <w:szCs w:val="24"/>
              </w:rPr>
              <w:t>Organisation website (if applicable)</w:t>
            </w:r>
          </w:p>
          <w:p w14:paraId="2562453F" w14:textId="77777777" w:rsidR="000D6AA0" w:rsidRPr="00722E4E" w:rsidRDefault="000D6AA0" w:rsidP="00BA5850">
            <w:pPr>
              <w:autoSpaceDE w:val="0"/>
              <w:autoSpaceDN w:val="0"/>
              <w:adjustRightInd w:val="0"/>
              <w:spacing w:after="0" w:line="240" w:lineRule="auto"/>
              <w:rPr>
                <w:rFonts w:ascii="Trebuchet MS" w:eastAsia="Times New Roman" w:hAnsi="Trebuchet MS" w:cs="Arial"/>
                <w:color w:val="000000"/>
                <w:sz w:val="24"/>
                <w:szCs w:val="24"/>
              </w:rPr>
            </w:pPr>
          </w:p>
        </w:tc>
        <w:tc>
          <w:tcPr>
            <w:tcW w:w="2876" w:type="pct"/>
          </w:tcPr>
          <w:p w14:paraId="46073D88" w14:textId="77777777" w:rsidR="000D6AA0" w:rsidRPr="00722E4E" w:rsidRDefault="000D6AA0" w:rsidP="00BA5850">
            <w:pPr>
              <w:autoSpaceDE w:val="0"/>
              <w:autoSpaceDN w:val="0"/>
              <w:adjustRightInd w:val="0"/>
              <w:spacing w:before="40" w:after="0" w:line="240" w:lineRule="auto"/>
              <w:rPr>
                <w:rFonts w:ascii="Trebuchet MS" w:eastAsia="Times New Roman" w:hAnsi="Trebuchet MS" w:cs="Arial"/>
                <w:color w:val="000000"/>
                <w:sz w:val="24"/>
                <w:szCs w:val="24"/>
              </w:rPr>
            </w:pPr>
            <w:r w:rsidRPr="00722E4E">
              <w:rPr>
                <w:rFonts w:ascii="Trebuchet MS" w:eastAsia="Times New Roman" w:hAnsi="Trebuchet MS" w:cs="Arial"/>
                <w:sz w:val="24"/>
                <w:szCs w:val="24"/>
              </w:rPr>
              <w:fldChar w:fldCharType="begin">
                <w:ffData>
                  <w:name w:val="Text288"/>
                  <w:enabled/>
                  <w:calcOnExit w:val="0"/>
                  <w:textInput>
                    <w:maxLength w:val="70"/>
                  </w:textInput>
                </w:ffData>
              </w:fldChar>
            </w:r>
            <w:r w:rsidRPr="00722E4E">
              <w:rPr>
                <w:rFonts w:ascii="Trebuchet MS" w:eastAsia="Times New Roman" w:hAnsi="Trebuchet MS" w:cs="Arial"/>
                <w:sz w:val="24"/>
                <w:szCs w:val="24"/>
              </w:rPr>
              <w:instrText xml:space="preserve"> FORMTEXT </w:instrText>
            </w:r>
            <w:r w:rsidRPr="00722E4E">
              <w:rPr>
                <w:rFonts w:ascii="Trebuchet MS" w:eastAsia="Times New Roman" w:hAnsi="Trebuchet MS" w:cs="Arial"/>
                <w:sz w:val="24"/>
                <w:szCs w:val="24"/>
              </w:rPr>
            </w:r>
            <w:r w:rsidRPr="00722E4E">
              <w:rPr>
                <w:rFonts w:ascii="Trebuchet MS" w:eastAsia="Times New Roman" w:hAnsi="Trebuchet MS" w:cs="Arial"/>
                <w:sz w:val="24"/>
                <w:szCs w:val="24"/>
              </w:rPr>
              <w:fldChar w:fldCharType="separate"/>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t> </w:t>
            </w:r>
            <w:r w:rsidRPr="00722E4E">
              <w:rPr>
                <w:rFonts w:ascii="Trebuchet MS" w:eastAsia="Times New Roman" w:hAnsi="Trebuchet MS" w:cs="Arial"/>
                <w:sz w:val="24"/>
                <w:szCs w:val="24"/>
              </w:rPr>
              <w:fldChar w:fldCharType="end"/>
            </w:r>
          </w:p>
        </w:tc>
      </w:tr>
      <w:tr w:rsidR="000D6AA0" w:rsidRPr="00722E4E" w14:paraId="32F924E8" w14:textId="77777777" w:rsidTr="00853A81">
        <w:tblPrEx>
          <w:tblLook w:val="04A0" w:firstRow="1" w:lastRow="0" w:firstColumn="1" w:lastColumn="0" w:noHBand="0" w:noVBand="1"/>
        </w:tblPrEx>
        <w:trPr>
          <w:trHeight w:val="70"/>
        </w:trPr>
        <w:tc>
          <w:tcPr>
            <w:tcW w:w="2124" w:type="pct"/>
            <w:shd w:val="clear" w:color="auto" w:fill="F2F2F2"/>
          </w:tcPr>
          <w:p w14:paraId="394131FA" w14:textId="77777777" w:rsidR="000D6AA0" w:rsidRPr="00722E4E" w:rsidRDefault="000D6AA0" w:rsidP="00BA5850">
            <w:pPr>
              <w:spacing w:after="0" w:line="240" w:lineRule="auto"/>
              <w:rPr>
                <w:rFonts w:ascii="Trebuchet MS" w:eastAsia="Times New Roman" w:hAnsi="Trebuchet MS" w:cs="Arial"/>
                <w:sz w:val="24"/>
                <w:szCs w:val="24"/>
              </w:rPr>
            </w:pPr>
            <w:r w:rsidRPr="00722E4E">
              <w:rPr>
                <w:rFonts w:ascii="Trebuchet MS" w:eastAsia="Times New Roman" w:hAnsi="Trebuchet MS" w:cs="Arial"/>
                <w:sz w:val="24"/>
                <w:szCs w:val="24"/>
              </w:rPr>
              <w:t>Twitter address (if applicable)</w:t>
            </w:r>
          </w:p>
          <w:p w14:paraId="15271485" w14:textId="77777777" w:rsidR="000D6AA0" w:rsidRPr="00722E4E" w:rsidRDefault="000D6AA0" w:rsidP="00BA5850">
            <w:pPr>
              <w:spacing w:after="0" w:line="240" w:lineRule="auto"/>
              <w:rPr>
                <w:rFonts w:ascii="Trebuchet MS" w:eastAsia="Times New Roman" w:hAnsi="Trebuchet MS" w:cs="Arial"/>
                <w:sz w:val="24"/>
                <w:szCs w:val="24"/>
              </w:rPr>
            </w:pPr>
          </w:p>
        </w:tc>
        <w:tc>
          <w:tcPr>
            <w:tcW w:w="2876" w:type="pct"/>
          </w:tcPr>
          <w:p w14:paraId="174AFDD9" w14:textId="77777777" w:rsidR="000D6AA0" w:rsidRPr="00722E4E" w:rsidRDefault="000D6AA0" w:rsidP="00BA5850">
            <w:pPr>
              <w:autoSpaceDE w:val="0"/>
              <w:autoSpaceDN w:val="0"/>
              <w:adjustRightInd w:val="0"/>
              <w:spacing w:before="40" w:after="0" w:line="240" w:lineRule="auto"/>
              <w:rPr>
                <w:rFonts w:ascii="Trebuchet MS" w:eastAsia="Times New Roman" w:hAnsi="Trebuchet MS" w:cs="Arial"/>
                <w:sz w:val="24"/>
                <w:szCs w:val="24"/>
              </w:rPr>
            </w:pPr>
            <w:r w:rsidRPr="00722E4E">
              <w:rPr>
                <w:rFonts w:ascii="Trebuchet MS" w:eastAsia="Times New Roman" w:hAnsi="Trebuchet MS" w:cs="Arial"/>
                <w:sz w:val="24"/>
                <w:szCs w:val="24"/>
              </w:rPr>
              <w:fldChar w:fldCharType="begin">
                <w:ffData>
                  <w:name w:val="Text289"/>
                  <w:enabled/>
                  <w:calcOnExit w:val="0"/>
                  <w:textInput>
                    <w:maxLength w:val="70"/>
                  </w:textInput>
                </w:ffData>
              </w:fldChar>
            </w:r>
            <w:r w:rsidRPr="00722E4E">
              <w:rPr>
                <w:rFonts w:ascii="Trebuchet MS" w:eastAsia="Times New Roman" w:hAnsi="Trebuchet MS" w:cs="Arial"/>
                <w:sz w:val="24"/>
                <w:szCs w:val="24"/>
              </w:rPr>
              <w:instrText xml:space="preserve"> FORMTEXT </w:instrText>
            </w:r>
            <w:r w:rsidRPr="00722E4E">
              <w:rPr>
                <w:rFonts w:ascii="Trebuchet MS" w:eastAsia="Times New Roman" w:hAnsi="Trebuchet MS" w:cs="Arial"/>
                <w:sz w:val="24"/>
                <w:szCs w:val="24"/>
              </w:rPr>
            </w:r>
            <w:r w:rsidRPr="00722E4E">
              <w:rPr>
                <w:rFonts w:ascii="Trebuchet MS" w:eastAsia="Times New Roman" w:hAnsi="Trebuchet MS" w:cs="Arial"/>
                <w:sz w:val="24"/>
                <w:szCs w:val="24"/>
              </w:rPr>
              <w:fldChar w:fldCharType="separate"/>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t> </w:t>
            </w:r>
            <w:r w:rsidRPr="00722E4E">
              <w:rPr>
                <w:rFonts w:ascii="Trebuchet MS" w:eastAsia="Times New Roman" w:hAnsi="Trebuchet MS" w:cs="Arial"/>
                <w:sz w:val="24"/>
                <w:szCs w:val="24"/>
              </w:rPr>
              <w:fldChar w:fldCharType="end"/>
            </w:r>
          </w:p>
        </w:tc>
      </w:tr>
      <w:tr w:rsidR="000D6AA0" w:rsidRPr="00722E4E" w14:paraId="71A7AAE7" w14:textId="77777777" w:rsidTr="00853A81">
        <w:tblPrEx>
          <w:tblLook w:val="04A0" w:firstRow="1" w:lastRow="0" w:firstColumn="1" w:lastColumn="0" w:noHBand="0" w:noVBand="1"/>
        </w:tblPrEx>
        <w:trPr>
          <w:trHeight w:val="70"/>
        </w:trPr>
        <w:tc>
          <w:tcPr>
            <w:tcW w:w="2124" w:type="pct"/>
            <w:shd w:val="clear" w:color="auto" w:fill="F2F2F2"/>
          </w:tcPr>
          <w:p w14:paraId="1B099F2A" w14:textId="77777777" w:rsidR="000D6AA0" w:rsidRPr="00722E4E" w:rsidRDefault="000D6AA0" w:rsidP="00BA5850">
            <w:pPr>
              <w:spacing w:after="0" w:line="240" w:lineRule="auto"/>
              <w:rPr>
                <w:rFonts w:ascii="Trebuchet MS" w:eastAsia="Times New Roman" w:hAnsi="Trebuchet MS" w:cs="Arial"/>
                <w:sz w:val="24"/>
                <w:szCs w:val="24"/>
              </w:rPr>
            </w:pPr>
            <w:r w:rsidRPr="00722E4E">
              <w:rPr>
                <w:rFonts w:ascii="Trebuchet MS" w:eastAsia="Times New Roman" w:hAnsi="Trebuchet MS" w:cs="Arial"/>
                <w:sz w:val="24"/>
                <w:szCs w:val="24"/>
              </w:rPr>
              <w:t>Facebook address (if applicable)</w:t>
            </w:r>
          </w:p>
          <w:p w14:paraId="5B2BE1A7" w14:textId="77777777" w:rsidR="000D6AA0" w:rsidRPr="00722E4E" w:rsidRDefault="000D6AA0" w:rsidP="00BA5850">
            <w:pPr>
              <w:spacing w:after="0" w:line="240" w:lineRule="auto"/>
              <w:rPr>
                <w:rFonts w:ascii="Trebuchet MS" w:eastAsia="Times New Roman" w:hAnsi="Trebuchet MS" w:cs="Arial"/>
                <w:sz w:val="24"/>
                <w:szCs w:val="24"/>
              </w:rPr>
            </w:pPr>
          </w:p>
        </w:tc>
        <w:tc>
          <w:tcPr>
            <w:tcW w:w="2876" w:type="pct"/>
          </w:tcPr>
          <w:p w14:paraId="3D7CA3E0" w14:textId="77777777" w:rsidR="000D6AA0" w:rsidRPr="00722E4E" w:rsidRDefault="000D6AA0" w:rsidP="00BA5850">
            <w:pPr>
              <w:autoSpaceDE w:val="0"/>
              <w:autoSpaceDN w:val="0"/>
              <w:adjustRightInd w:val="0"/>
              <w:spacing w:before="40" w:after="0" w:line="240" w:lineRule="auto"/>
              <w:rPr>
                <w:rFonts w:ascii="Trebuchet MS" w:eastAsia="Times New Roman" w:hAnsi="Trebuchet MS" w:cs="Arial"/>
                <w:sz w:val="24"/>
                <w:szCs w:val="24"/>
              </w:rPr>
            </w:pPr>
            <w:r w:rsidRPr="00722E4E">
              <w:rPr>
                <w:rFonts w:ascii="Trebuchet MS" w:eastAsia="Times New Roman" w:hAnsi="Trebuchet MS" w:cs="Arial"/>
                <w:sz w:val="24"/>
                <w:szCs w:val="24"/>
              </w:rPr>
              <w:fldChar w:fldCharType="begin">
                <w:ffData>
                  <w:name w:val="Text290"/>
                  <w:enabled/>
                  <w:calcOnExit w:val="0"/>
                  <w:textInput>
                    <w:maxLength w:val="70"/>
                  </w:textInput>
                </w:ffData>
              </w:fldChar>
            </w:r>
            <w:r w:rsidRPr="00722E4E">
              <w:rPr>
                <w:rFonts w:ascii="Trebuchet MS" w:eastAsia="Times New Roman" w:hAnsi="Trebuchet MS" w:cs="Arial"/>
                <w:sz w:val="24"/>
                <w:szCs w:val="24"/>
              </w:rPr>
              <w:instrText xml:space="preserve"> FORMTEXT </w:instrText>
            </w:r>
            <w:r w:rsidRPr="00722E4E">
              <w:rPr>
                <w:rFonts w:ascii="Trebuchet MS" w:eastAsia="Times New Roman" w:hAnsi="Trebuchet MS" w:cs="Arial"/>
                <w:sz w:val="24"/>
                <w:szCs w:val="24"/>
              </w:rPr>
            </w:r>
            <w:r w:rsidRPr="00722E4E">
              <w:rPr>
                <w:rFonts w:ascii="Trebuchet MS" w:eastAsia="Times New Roman" w:hAnsi="Trebuchet MS" w:cs="Arial"/>
                <w:sz w:val="24"/>
                <w:szCs w:val="24"/>
              </w:rPr>
              <w:fldChar w:fldCharType="separate"/>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t> </w:t>
            </w:r>
            <w:r w:rsidRPr="00722E4E">
              <w:rPr>
                <w:rFonts w:ascii="Trebuchet MS" w:eastAsia="Times New Roman" w:hAnsi="Trebuchet MS" w:cs="Arial"/>
                <w:sz w:val="24"/>
                <w:szCs w:val="24"/>
              </w:rPr>
              <w:fldChar w:fldCharType="end"/>
            </w:r>
          </w:p>
        </w:tc>
      </w:tr>
    </w:tbl>
    <w:p w14:paraId="48545AA6" w14:textId="1C591ECB" w:rsidR="006206A1" w:rsidRPr="00722E4E" w:rsidRDefault="00C702EE" w:rsidP="006206A1">
      <w:pPr>
        <w:spacing w:before="200" w:after="120"/>
        <w:rPr>
          <w:rFonts w:ascii="Trebuchet MS" w:hAnsi="Trebuchet MS"/>
          <w:b/>
          <w:sz w:val="24"/>
          <w:szCs w:val="24"/>
        </w:rPr>
      </w:pPr>
      <w:r>
        <w:rPr>
          <w:rFonts w:ascii="Trebuchet MS" w:hAnsi="Trebuchet MS"/>
          <w:b/>
          <w:sz w:val="24"/>
          <w:szCs w:val="24"/>
        </w:rPr>
        <w:t>10</w:t>
      </w:r>
      <w:r w:rsidR="00343460" w:rsidRPr="00722E4E">
        <w:rPr>
          <w:rFonts w:ascii="Trebuchet MS" w:hAnsi="Trebuchet MS"/>
          <w:b/>
          <w:sz w:val="24"/>
          <w:szCs w:val="24"/>
        </w:rPr>
        <w:t xml:space="preserve">. </w:t>
      </w:r>
      <w:r w:rsidR="006206A1" w:rsidRPr="00722E4E">
        <w:rPr>
          <w:rFonts w:ascii="Trebuchet MS" w:hAnsi="Trebuchet MS"/>
          <w:b/>
          <w:sz w:val="24"/>
          <w:szCs w:val="24"/>
        </w:rPr>
        <w:t>What type of organisation are you?</w:t>
      </w:r>
    </w:p>
    <w:p w14:paraId="67268086" w14:textId="77777777" w:rsidR="006206A1" w:rsidRPr="00722E4E" w:rsidRDefault="006206A1" w:rsidP="006206A1">
      <w:pPr>
        <w:spacing w:before="120" w:after="120"/>
        <w:rPr>
          <w:rFonts w:ascii="Trebuchet MS" w:hAnsi="Trebuchet MS"/>
          <w:sz w:val="24"/>
          <w:szCs w:val="24"/>
        </w:rPr>
      </w:pPr>
      <w:r w:rsidRPr="00722E4E">
        <w:rPr>
          <w:rFonts w:ascii="Trebuchet MS" w:hAnsi="Trebuchet MS"/>
          <w:sz w:val="24"/>
          <w:szCs w:val="24"/>
        </w:rPr>
        <w:t>Select all options that are relevant to you</w:t>
      </w:r>
    </w:p>
    <w:tbl>
      <w:tblPr>
        <w:tblW w:w="5000" w:type="pct"/>
        <w:tblBorders>
          <w:top w:val="single" w:sz="4" w:space="0" w:color="00AEEF"/>
          <w:left w:val="single" w:sz="4" w:space="0" w:color="00AEEF"/>
          <w:bottom w:val="single" w:sz="4" w:space="0" w:color="00AEEF"/>
          <w:right w:val="single" w:sz="4" w:space="0" w:color="00AEEF"/>
          <w:insideH w:val="single" w:sz="4" w:space="0" w:color="00AEEF"/>
          <w:insideV w:val="single" w:sz="4" w:space="0" w:color="00AEEF"/>
        </w:tblBorders>
        <w:tblLayout w:type="fixed"/>
        <w:tblLook w:val="04A0" w:firstRow="1" w:lastRow="0" w:firstColumn="1" w:lastColumn="0" w:noHBand="0" w:noVBand="1"/>
      </w:tblPr>
      <w:tblGrid>
        <w:gridCol w:w="5797"/>
        <w:gridCol w:w="1234"/>
        <w:gridCol w:w="2292"/>
      </w:tblGrid>
      <w:tr w:rsidR="006206A1" w:rsidRPr="00722E4E" w14:paraId="663A5045" w14:textId="77777777" w:rsidTr="00EA45A4">
        <w:tc>
          <w:tcPr>
            <w:tcW w:w="3108" w:type="pct"/>
            <w:shd w:val="clear" w:color="auto" w:fill="BDD6EE" w:themeFill="accent1" w:themeFillTint="66"/>
          </w:tcPr>
          <w:p w14:paraId="4B1D75F0" w14:textId="77777777" w:rsidR="006206A1" w:rsidRPr="00722E4E" w:rsidRDefault="006206A1" w:rsidP="00343460">
            <w:pPr>
              <w:spacing w:before="120" w:after="120"/>
              <w:rPr>
                <w:rFonts w:ascii="Trebuchet MS" w:hAnsi="Trebuchet MS"/>
                <w:b/>
                <w:sz w:val="24"/>
                <w:szCs w:val="24"/>
                <w:highlight w:val="yellow"/>
              </w:rPr>
            </w:pPr>
            <w:r w:rsidRPr="00722E4E">
              <w:rPr>
                <w:rFonts w:ascii="Trebuchet MS" w:hAnsi="Trebuchet MS"/>
                <w:b/>
                <w:sz w:val="24"/>
                <w:szCs w:val="24"/>
              </w:rPr>
              <w:t>Organisation Type</w:t>
            </w:r>
          </w:p>
        </w:tc>
        <w:tc>
          <w:tcPr>
            <w:tcW w:w="662" w:type="pct"/>
            <w:shd w:val="clear" w:color="auto" w:fill="BDD6EE" w:themeFill="accent1" w:themeFillTint="66"/>
          </w:tcPr>
          <w:p w14:paraId="4442492F" w14:textId="77777777" w:rsidR="006206A1" w:rsidRPr="00722E4E" w:rsidRDefault="006206A1" w:rsidP="00343460">
            <w:pPr>
              <w:spacing w:before="120" w:after="120"/>
              <w:rPr>
                <w:rFonts w:ascii="Trebuchet MS" w:hAnsi="Trebuchet MS"/>
                <w:sz w:val="24"/>
                <w:szCs w:val="24"/>
                <w:highlight w:val="yellow"/>
              </w:rPr>
            </w:pPr>
            <w:r w:rsidRPr="00722E4E">
              <w:rPr>
                <w:rFonts w:ascii="Trebuchet MS" w:hAnsi="Trebuchet MS"/>
                <w:b/>
                <w:sz w:val="24"/>
                <w:szCs w:val="24"/>
              </w:rPr>
              <w:t>Tick as required</w:t>
            </w:r>
          </w:p>
        </w:tc>
        <w:tc>
          <w:tcPr>
            <w:tcW w:w="1229" w:type="pct"/>
            <w:shd w:val="clear" w:color="auto" w:fill="BDD6EE" w:themeFill="accent1" w:themeFillTint="66"/>
          </w:tcPr>
          <w:p w14:paraId="3DFE777A" w14:textId="77777777" w:rsidR="006206A1" w:rsidRPr="00722E4E" w:rsidRDefault="006206A1" w:rsidP="00343460">
            <w:pPr>
              <w:spacing w:before="120" w:after="120"/>
              <w:ind w:right="34"/>
              <w:rPr>
                <w:rFonts w:ascii="Trebuchet MS" w:hAnsi="Trebuchet MS"/>
                <w:sz w:val="24"/>
                <w:szCs w:val="24"/>
                <w:highlight w:val="yellow"/>
              </w:rPr>
            </w:pPr>
            <w:r w:rsidRPr="00722E4E">
              <w:rPr>
                <w:rFonts w:ascii="Trebuchet MS" w:hAnsi="Trebuchet MS"/>
                <w:b/>
                <w:sz w:val="24"/>
                <w:szCs w:val="24"/>
              </w:rPr>
              <w:t>Reference number</w:t>
            </w:r>
          </w:p>
        </w:tc>
      </w:tr>
      <w:tr w:rsidR="006206A1" w:rsidRPr="00722E4E" w14:paraId="2F0528B4" w14:textId="77777777" w:rsidTr="00853A81">
        <w:trPr>
          <w:trHeight w:val="609"/>
        </w:trPr>
        <w:tc>
          <w:tcPr>
            <w:tcW w:w="3108" w:type="pct"/>
            <w:shd w:val="clear" w:color="auto" w:fill="auto"/>
          </w:tcPr>
          <w:p w14:paraId="662655CF" w14:textId="77777777" w:rsidR="006206A1" w:rsidRPr="00722E4E" w:rsidRDefault="006206A1" w:rsidP="00343460">
            <w:pPr>
              <w:spacing w:before="120" w:after="120"/>
              <w:rPr>
                <w:rFonts w:ascii="Trebuchet MS" w:hAnsi="Trebuchet MS"/>
                <w:sz w:val="24"/>
                <w:szCs w:val="24"/>
                <w:highlight w:val="yellow"/>
              </w:rPr>
            </w:pPr>
            <w:r w:rsidRPr="00722E4E">
              <w:rPr>
                <w:rFonts w:ascii="Trebuchet MS" w:hAnsi="Trebuchet MS"/>
                <w:sz w:val="24"/>
                <w:szCs w:val="24"/>
              </w:rPr>
              <w:t>Registered with Charity Commission for Northern Ireland</w:t>
            </w:r>
          </w:p>
        </w:tc>
        <w:tc>
          <w:tcPr>
            <w:tcW w:w="662" w:type="pct"/>
            <w:shd w:val="clear" w:color="auto" w:fill="auto"/>
          </w:tcPr>
          <w:p w14:paraId="67B6D1DE" w14:textId="57F3230E" w:rsidR="006206A1" w:rsidRPr="00722E4E" w:rsidRDefault="006206A1" w:rsidP="00343460">
            <w:pPr>
              <w:spacing w:before="120" w:after="120"/>
              <w:rPr>
                <w:rFonts w:ascii="Trebuchet MS" w:hAnsi="Trebuchet MS"/>
                <w:sz w:val="24"/>
                <w:szCs w:val="24"/>
                <w:highlight w:val="yellow"/>
              </w:rPr>
            </w:pPr>
            <w:r w:rsidRPr="00722E4E">
              <w:rPr>
                <w:rFonts w:ascii="Trebuchet MS" w:hAnsi="Trebuchet MS"/>
                <w:b/>
                <w:sz w:val="24"/>
                <w:szCs w:val="24"/>
              </w:rPr>
              <w:fldChar w:fldCharType="begin">
                <w:ffData>
                  <w:name w:val=""/>
                  <w:enabled/>
                  <w:calcOnExit w:val="0"/>
                  <w:checkBox>
                    <w:size w:val="24"/>
                    <w:default w:val="0"/>
                    <w:checked w:val="0"/>
                  </w:checkBox>
                </w:ffData>
              </w:fldChar>
            </w:r>
            <w:r w:rsidRPr="00722E4E">
              <w:rPr>
                <w:rFonts w:ascii="Trebuchet MS" w:hAnsi="Trebuchet MS"/>
                <w:b/>
                <w:sz w:val="24"/>
                <w:szCs w:val="24"/>
              </w:rPr>
              <w:instrText xml:space="preserve"> FORMCHECKBOX </w:instrText>
            </w:r>
            <w:r w:rsidR="00B42602">
              <w:rPr>
                <w:rFonts w:ascii="Trebuchet MS" w:hAnsi="Trebuchet MS"/>
                <w:b/>
                <w:sz w:val="24"/>
                <w:szCs w:val="24"/>
              </w:rPr>
            </w:r>
            <w:r w:rsidR="00B42602">
              <w:rPr>
                <w:rFonts w:ascii="Trebuchet MS" w:hAnsi="Trebuchet MS"/>
                <w:b/>
                <w:sz w:val="24"/>
                <w:szCs w:val="24"/>
              </w:rPr>
              <w:fldChar w:fldCharType="separate"/>
            </w:r>
            <w:r w:rsidRPr="00722E4E">
              <w:rPr>
                <w:rFonts w:ascii="Trebuchet MS" w:hAnsi="Trebuchet MS"/>
                <w:b/>
                <w:sz w:val="24"/>
                <w:szCs w:val="24"/>
              </w:rPr>
              <w:fldChar w:fldCharType="end"/>
            </w:r>
          </w:p>
        </w:tc>
        <w:bookmarkStart w:id="12" w:name="Text282"/>
        <w:tc>
          <w:tcPr>
            <w:tcW w:w="1229" w:type="pct"/>
            <w:shd w:val="clear" w:color="auto" w:fill="auto"/>
          </w:tcPr>
          <w:p w14:paraId="6B9E3286" w14:textId="1823B418" w:rsidR="006206A1" w:rsidRPr="00722E4E" w:rsidRDefault="006206A1" w:rsidP="00343460">
            <w:pPr>
              <w:spacing w:before="120" w:after="120"/>
              <w:rPr>
                <w:rFonts w:ascii="Trebuchet MS" w:hAnsi="Trebuchet MS"/>
                <w:sz w:val="24"/>
                <w:szCs w:val="24"/>
                <w:highlight w:val="yellow"/>
              </w:rPr>
            </w:pPr>
            <w:r w:rsidRPr="00722E4E">
              <w:rPr>
                <w:rFonts w:ascii="Trebuchet MS" w:hAnsi="Trebuchet MS"/>
                <w:color w:val="000000"/>
                <w:sz w:val="24"/>
                <w:szCs w:val="24"/>
              </w:rPr>
              <w:fldChar w:fldCharType="begin">
                <w:ffData>
                  <w:name w:val="Text282"/>
                  <w:enabled/>
                  <w:calcOnExit w:val="0"/>
                  <w:textInput>
                    <w:maxLength w:val="30"/>
                  </w:textInput>
                </w:ffData>
              </w:fldChar>
            </w:r>
            <w:r w:rsidRPr="00722E4E">
              <w:rPr>
                <w:rFonts w:ascii="Trebuchet MS" w:hAnsi="Trebuchet MS"/>
                <w:color w:val="000000"/>
                <w:sz w:val="24"/>
                <w:szCs w:val="24"/>
              </w:rPr>
              <w:instrText xml:space="preserve"> FORMTEXT </w:instrText>
            </w:r>
            <w:r w:rsidRPr="00722E4E">
              <w:rPr>
                <w:rFonts w:ascii="Trebuchet MS" w:hAnsi="Trebuchet MS"/>
                <w:color w:val="000000"/>
                <w:sz w:val="24"/>
                <w:szCs w:val="24"/>
              </w:rPr>
            </w:r>
            <w:r w:rsidRPr="00722E4E">
              <w:rPr>
                <w:rFonts w:ascii="Trebuchet MS" w:hAnsi="Trebuchet MS"/>
                <w:color w:val="000000"/>
                <w:sz w:val="24"/>
                <w:szCs w:val="24"/>
              </w:rPr>
              <w:fldChar w:fldCharType="separate"/>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color w:val="000000"/>
                <w:sz w:val="24"/>
                <w:szCs w:val="24"/>
              </w:rPr>
              <w:fldChar w:fldCharType="end"/>
            </w:r>
            <w:bookmarkEnd w:id="12"/>
          </w:p>
        </w:tc>
      </w:tr>
      <w:tr w:rsidR="006206A1" w:rsidRPr="00722E4E" w14:paraId="76829E00" w14:textId="77777777" w:rsidTr="00853A81">
        <w:trPr>
          <w:trHeight w:val="609"/>
        </w:trPr>
        <w:tc>
          <w:tcPr>
            <w:tcW w:w="3108" w:type="pct"/>
            <w:shd w:val="clear" w:color="auto" w:fill="auto"/>
          </w:tcPr>
          <w:p w14:paraId="73F75C20" w14:textId="77777777" w:rsidR="006206A1" w:rsidRPr="00722E4E" w:rsidRDefault="006206A1" w:rsidP="00343460">
            <w:pPr>
              <w:spacing w:before="120" w:after="120"/>
              <w:rPr>
                <w:rFonts w:ascii="Trebuchet MS" w:hAnsi="Trebuchet MS"/>
                <w:sz w:val="24"/>
                <w:szCs w:val="24"/>
              </w:rPr>
            </w:pPr>
            <w:r w:rsidRPr="00722E4E">
              <w:rPr>
                <w:rFonts w:ascii="Trebuchet MS" w:hAnsi="Trebuchet MS"/>
                <w:sz w:val="24"/>
                <w:szCs w:val="24"/>
              </w:rPr>
              <w:t>Recognised by HM Revenue and Customs in Northern Ireland as charitable for tax purposes</w:t>
            </w:r>
            <w:r w:rsidRPr="00722E4E">
              <w:rPr>
                <w:rFonts w:ascii="Trebuchet MS" w:hAnsi="Trebuchet MS"/>
                <w:b/>
                <w:sz w:val="24"/>
                <w:szCs w:val="24"/>
              </w:rPr>
              <w:t xml:space="preserve"> </w:t>
            </w:r>
          </w:p>
        </w:tc>
        <w:tc>
          <w:tcPr>
            <w:tcW w:w="662" w:type="pct"/>
            <w:shd w:val="clear" w:color="auto" w:fill="auto"/>
          </w:tcPr>
          <w:p w14:paraId="7396368D" w14:textId="77777777" w:rsidR="006206A1" w:rsidRPr="00722E4E" w:rsidRDefault="006206A1" w:rsidP="00343460">
            <w:pPr>
              <w:spacing w:before="120" w:after="120"/>
              <w:rPr>
                <w:rFonts w:ascii="Trebuchet MS" w:hAnsi="Trebuchet MS"/>
                <w:b/>
                <w:sz w:val="24"/>
                <w:szCs w:val="24"/>
              </w:rPr>
            </w:pPr>
            <w:r w:rsidRPr="00722E4E">
              <w:rPr>
                <w:rFonts w:ascii="Trebuchet MS" w:hAnsi="Trebuchet MS"/>
                <w:b/>
                <w:sz w:val="24"/>
                <w:szCs w:val="24"/>
              </w:rPr>
              <w:fldChar w:fldCharType="begin">
                <w:ffData>
                  <w:name w:val=""/>
                  <w:enabled/>
                  <w:calcOnExit w:val="0"/>
                  <w:checkBox>
                    <w:size w:val="24"/>
                    <w:default w:val="0"/>
                  </w:checkBox>
                </w:ffData>
              </w:fldChar>
            </w:r>
            <w:r w:rsidRPr="00722E4E">
              <w:rPr>
                <w:rFonts w:ascii="Trebuchet MS" w:hAnsi="Trebuchet MS"/>
                <w:b/>
                <w:sz w:val="24"/>
                <w:szCs w:val="24"/>
              </w:rPr>
              <w:instrText xml:space="preserve"> FORMCHECKBOX </w:instrText>
            </w:r>
            <w:r w:rsidR="00B42602">
              <w:rPr>
                <w:rFonts w:ascii="Trebuchet MS" w:hAnsi="Trebuchet MS"/>
                <w:b/>
                <w:sz w:val="24"/>
                <w:szCs w:val="24"/>
              </w:rPr>
            </w:r>
            <w:r w:rsidR="00B42602">
              <w:rPr>
                <w:rFonts w:ascii="Trebuchet MS" w:hAnsi="Trebuchet MS"/>
                <w:b/>
                <w:sz w:val="24"/>
                <w:szCs w:val="24"/>
              </w:rPr>
              <w:fldChar w:fldCharType="separate"/>
            </w:r>
            <w:r w:rsidRPr="00722E4E">
              <w:rPr>
                <w:rFonts w:ascii="Trebuchet MS" w:hAnsi="Trebuchet MS"/>
                <w:b/>
                <w:sz w:val="24"/>
                <w:szCs w:val="24"/>
              </w:rPr>
              <w:fldChar w:fldCharType="end"/>
            </w:r>
          </w:p>
        </w:tc>
        <w:tc>
          <w:tcPr>
            <w:tcW w:w="1229" w:type="pct"/>
            <w:shd w:val="clear" w:color="auto" w:fill="auto"/>
          </w:tcPr>
          <w:p w14:paraId="64B7B409" w14:textId="6B774FE2" w:rsidR="006206A1" w:rsidRPr="00722E4E" w:rsidRDefault="006206A1" w:rsidP="00343460">
            <w:pPr>
              <w:spacing w:before="120" w:after="120"/>
              <w:rPr>
                <w:rFonts w:ascii="Trebuchet MS" w:hAnsi="Trebuchet MS"/>
                <w:color w:val="000000"/>
                <w:sz w:val="24"/>
                <w:szCs w:val="24"/>
              </w:rPr>
            </w:pPr>
            <w:r w:rsidRPr="00722E4E">
              <w:rPr>
                <w:rFonts w:ascii="Trebuchet MS" w:hAnsi="Trebuchet MS"/>
                <w:color w:val="000000"/>
                <w:sz w:val="24"/>
                <w:szCs w:val="24"/>
              </w:rPr>
              <w:fldChar w:fldCharType="begin">
                <w:ffData>
                  <w:name w:val=""/>
                  <w:enabled/>
                  <w:calcOnExit w:val="0"/>
                  <w:textInput>
                    <w:maxLength w:val="30"/>
                  </w:textInput>
                </w:ffData>
              </w:fldChar>
            </w:r>
            <w:r w:rsidRPr="00722E4E">
              <w:rPr>
                <w:rFonts w:ascii="Trebuchet MS" w:hAnsi="Trebuchet MS"/>
                <w:color w:val="000000"/>
                <w:sz w:val="24"/>
                <w:szCs w:val="24"/>
              </w:rPr>
              <w:instrText xml:space="preserve"> FORMTEXT </w:instrText>
            </w:r>
            <w:r w:rsidRPr="00722E4E">
              <w:rPr>
                <w:rFonts w:ascii="Trebuchet MS" w:hAnsi="Trebuchet MS"/>
                <w:color w:val="000000"/>
                <w:sz w:val="24"/>
                <w:szCs w:val="24"/>
              </w:rPr>
            </w:r>
            <w:r w:rsidRPr="00722E4E">
              <w:rPr>
                <w:rFonts w:ascii="Trebuchet MS" w:hAnsi="Trebuchet MS"/>
                <w:color w:val="000000"/>
                <w:sz w:val="24"/>
                <w:szCs w:val="24"/>
              </w:rPr>
              <w:fldChar w:fldCharType="separate"/>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color w:val="000000"/>
                <w:sz w:val="24"/>
                <w:szCs w:val="24"/>
              </w:rPr>
              <w:fldChar w:fldCharType="end"/>
            </w:r>
          </w:p>
        </w:tc>
      </w:tr>
      <w:tr w:rsidR="006206A1" w:rsidRPr="00722E4E" w14:paraId="3B982A49" w14:textId="77777777" w:rsidTr="00853A81">
        <w:trPr>
          <w:trHeight w:val="609"/>
        </w:trPr>
        <w:tc>
          <w:tcPr>
            <w:tcW w:w="3108" w:type="pct"/>
            <w:shd w:val="clear" w:color="auto" w:fill="auto"/>
          </w:tcPr>
          <w:p w14:paraId="0BF452F3" w14:textId="77777777" w:rsidR="006206A1" w:rsidRPr="00722E4E" w:rsidRDefault="006206A1" w:rsidP="00343460">
            <w:pPr>
              <w:spacing w:before="120" w:after="120"/>
              <w:rPr>
                <w:rFonts w:ascii="Trebuchet MS" w:hAnsi="Trebuchet MS"/>
                <w:sz w:val="24"/>
                <w:szCs w:val="24"/>
              </w:rPr>
            </w:pPr>
            <w:r w:rsidRPr="00722E4E">
              <w:rPr>
                <w:rFonts w:ascii="Trebuchet MS" w:hAnsi="Trebuchet MS"/>
                <w:sz w:val="24"/>
                <w:szCs w:val="24"/>
              </w:rPr>
              <w:t>Registered with Charity Commission for England and Wales</w:t>
            </w:r>
          </w:p>
        </w:tc>
        <w:tc>
          <w:tcPr>
            <w:tcW w:w="662" w:type="pct"/>
            <w:shd w:val="clear" w:color="auto" w:fill="auto"/>
          </w:tcPr>
          <w:p w14:paraId="371EEBF3" w14:textId="77777777" w:rsidR="006206A1" w:rsidRPr="00722E4E" w:rsidRDefault="006206A1" w:rsidP="00343460">
            <w:pPr>
              <w:spacing w:before="120" w:after="120"/>
              <w:rPr>
                <w:rFonts w:ascii="Trebuchet MS" w:hAnsi="Trebuchet MS"/>
                <w:b/>
                <w:sz w:val="24"/>
                <w:szCs w:val="24"/>
              </w:rPr>
            </w:pPr>
            <w:r w:rsidRPr="00722E4E">
              <w:rPr>
                <w:rFonts w:ascii="Trebuchet MS" w:hAnsi="Trebuchet MS"/>
                <w:b/>
                <w:sz w:val="24"/>
                <w:szCs w:val="24"/>
              </w:rPr>
              <w:fldChar w:fldCharType="begin">
                <w:ffData>
                  <w:name w:val=""/>
                  <w:enabled/>
                  <w:calcOnExit w:val="0"/>
                  <w:checkBox>
                    <w:size w:val="24"/>
                    <w:default w:val="0"/>
                  </w:checkBox>
                </w:ffData>
              </w:fldChar>
            </w:r>
            <w:r w:rsidRPr="00722E4E">
              <w:rPr>
                <w:rFonts w:ascii="Trebuchet MS" w:hAnsi="Trebuchet MS"/>
                <w:b/>
                <w:sz w:val="24"/>
                <w:szCs w:val="24"/>
              </w:rPr>
              <w:instrText xml:space="preserve"> FORMCHECKBOX </w:instrText>
            </w:r>
            <w:r w:rsidR="00B42602">
              <w:rPr>
                <w:rFonts w:ascii="Trebuchet MS" w:hAnsi="Trebuchet MS"/>
                <w:b/>
                <w:sz w:val="24"/>
                <w:szCs w:val="24"/>
              </w:rPr>
            </w:r>
            <w:r w:rsidR="00B42602">
              <w:rPr>
                <w:rFonts w:ascii="Trebuchet MS" w:hAnsi="Trebuchet MS"/>
                <w:b/>
                <w:sz w:val="24"/>
                <w:szCs w:val="24"/>
              </w:rPr>
              <w:fldChar w:fldCharType="separate"/>
            </w:r>
            <w:r w:rsidRPr="00722E4E">
              <w:rPr>
                <w:rFonts w:ascii="Trebuchet MS" w:hAnsi="Trebuchet MS"/>
                <w:b/>
                <w:sz w:val="24"/>
                <w:szCs w:val="24"/>
              </w:rPr>
              <w:fldChar w:fldCharType="end"/>
            </w:r>
          </w:p>
        </w:tc>
        <w:tc>
          <w:tcPr>
            <w:tcW w:w="1229" w:type="pct"/>
            <w:shd w:val="clear" w:color="auto" w:fill="auto"/>
          </w:tcPr>
          <w:p w14:paraId="384EA18B" w14:textId="77777777" w:rsidR="006206A1" w:rsidRPr="00722E4E" w:rsidRDefault="006206A1" w:rsidP="00343460">
            <w:pPr>
              <w:spacing w:before="120" w:after="120"/>
              <w:rPr>
                <w:rFonts w:ascii="Trebuchet MS" w:hAnsi="Trebuchet MS"/>
                <w:color w:val="000000"/>
                <w:sz w:val="24"/>
                <w:szCs w:val="24"/>
              </w:rPr>
            </w:pPr>
            <w:r w:rsidRPr="00722E4E">
              <w:rPr>
                <w:rFonts w:ascii="Trebuchet MS" w:hAnsi="Trebuchet MS"/>
                <w:color w:val="000000"/>
                <w:sz w:val="24"/>
                <w:szCs w:val="24"/>
              </w:rPr>
              <w:fldChar w:fldCharType="begin">
                <w:ffData>
                  <w:name w:val="Text282"/>
                  <w:enabled/>
                  <w:calcOnExit w:val="0"/>
                  <w:textInput>
                    <w:maxLength w:val="30"/>
                  </w:textInput>
                </w:ffData>
              </w:fldChar>
            </w:r>
            <w:r w:rsidRPr="00722E4E">
              <w:rPr>
                <w:rFonts w:ascii="Trebuchet MS" w:hAnsi="Trebuchet MS"/>
                <w:color w:val="000000"/>
                <w:sz w:val="24"/>
                <w:szCs w:val="24"/>
              </w:rPr>
              <w:instrText xml:space="preserve"> FORMTEXT </w:instrText>
            </w:r>
            <w:r w:rsidRPr="00722E4E">
              <w:rPr>
                <w:rFonts w:ascii="Trebuchet MS" w:hAnsi="Trebuchet MS"/>
                <w:color w:val="000000"/>
                <w:sz w:val="24"/>
                <w:szCs w:val="24"/>
              </w:rPr>
            </w:r>
            <w:r w:rsidRPr="00722E4E">
              <w:rPr>
                <w:rFonts w:ascii="Trebuchet MS" w:hAnsi="Trebuchet MS"/>
                <w:color w:val="000000"/>
                <w:sz w:val="24"/>
                <w:szCs w:val="24"/>
              </w:rPr>
              <w:fldChar w:fldCharType="separate"/>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color w:val="000000"/>
                <w:sz w:val="24"/>
                <w:szCs w:val="24"/>
              </w:rPr>
              <w:fldChar w:fldCharType="end"/>
            </w:r>
          </w:p>
        </w:tc>
      </w:tr>
      <w:tr w:rsidR="006206A1" w:rsidRPr="00722E4E" w14:paraId="49F382E4" w14:textId="77777777" w:rsidTr="00853A81">
        <w:trPr>
          <w:trHeight w:val="609"/>
        </w:trPr>
        <w:tc>
          <w:tcPr>
            <w:tcW w:w="3108" w:type="pct"/>
            <w:shd w:val="clear" w:color="auto" w:fill="auto"/>
          </w:tcPr>
          <w:p w14:paraId="579B15B9" w14:textId="77777777" w:rsidR="006206A1" w:rsidRPr="00722E4E" w:rsidRDefault="006206A1" w:rsidP="00343460">
            <w:pPr>
              <w:spacing w:before="120" w:after="120"/>
              <w:rPr>
                <w:rFonts w:ascii="Trebuchet MS" w:hAnsi="Trebuchet MS"/>
                <w:sz w:val="24"/>
                <w:szCs w:val="24"/>
              </w:rPr>
            </w:pPr>
            <w:r w:rsidRPr="00722E4E">
              <w:rPr>
                <w:rFonts w:ascii="Trebuchet MS" w:hAnsi="Trebuchet MS"/>
                <w:sz w:val="24"/>
                <w:szCs w:val="24"/>
              </w:rPr>
              <w:t>Registered with Companies House as a Company Limited by Guarantee</w:t>
            </w:r>
          </w:p>
        </w:tc>
        <w:tc>
          <w:tcPr>
            <w:tcW w:w="662" w:type="pct"/>
            <w:shd w:val="clear" w:color="auto" w:fill="auto"/>
          </w:tcPr>
          <w:p w14:paraId="739D46ED" w14:textId="77777777" w:rsidR="006206A1" w:rsidRPr="00722E4E" w:rsidRDefault="006206A1" w:rsidP="00343460">
            <w:pPr>
              <w:spacing w:before="120" w:after="120"/>
              <w:rPr>
                <w:rFonts w:ascii="Trebuchet MS" w:hAnsi="Trebuchet MS"/>
                <w:b/>
                <w:sz w:val="24"/>
                <w:szCs w:val="24"/>
              </w:rPr>
            </w:pPr>
            <w:r w:rsidRPr="00722E4E">
              <w:rPr>
                <w:rFonts w:ascii="Trebuchet MS" w:hAnsi="Trebuchet MS"/>
                <w:b/>
                <w:sz w:val="24"/>
                <w:szCs w:val="24"/>
              </w:rPr>
              <w:fldChar w:fldCharType="begin">
                <w:ffData>
                  <w:name w:val=""/>
                  <w:enabled/>
                  <w:calcOnExit w:val="0"/>
                  <w:checkBox>
                    <w:size w:val="24"/>
                    <w:default w:val="0"/>
                  </w:checkBox>
                </w:ffData>
              </w:fldChar>
            </w:r>
            <w:r w:rsidRPr="00722E4E">
              <w:rPr>
                <w:rFonts w:ascii="Trebuchet MS" w:hAnsi="Trebuchet MS"/>
                <w:b/>
                <w:sz w:val="24"/>
                <w:szCs w:val="24"/>
              </w:rPr>
              <w:instrText xml:space="preserve"> FORMCHECKBOX </w:instrText>
            </w:r>
            <w:r w:rsidR="00B42602">
              <w:rPr>
                <w:rFonts w:ascii="Trebuchet MS" w:hAnsi="Trebuchet MS"/>
                <w:b/>
                <w:sz w:val="24"/>
                <w:szCs w:val="24"/>
              </w:rPr>
            </w:r>
            <w:r w:rsidR="00B42602">
              <w:rPr>
                <w:rFonts w:ascii="Trebuchet MS" w:hAnsi="Trebuchet MS"/>
                <w:b/>
                <w:sz w:val="24"/>
                <w:szCs w:val="24"/>
              </w:rPr>
              <w:fldChar w:fldCharType="separate"/>
            </w:r>
            <w:r w:rsidRPr="00722E4E">
              <w:rPr>
                <w:rFonts w:ascii="Trebuchet MS" w:hAnsi="Trebuchet MS"/>
                <w:b/>
                <w:sz w:val="24"/>
                <w:szCs w:val="24"/>
              </w:rPr>
              <w:fldChar w:fldCharType="end"/>
            </w:r>
          </w:p>
        </w:tc>
        <w:tc>
          <w:tcPr>
            <w:tcW w:w="1229" w:type="pct"/>
            <w:shd w:val="clear" w:color="auto" w:fill="auto"/>
          </w:tcPr>
          <w:p w14:paraId="73B6E170" w14:textId="77777777" w:rsidR="006206A1" w:rsidRPr="00722E4E" w:rsidRDefault="006206A1" w:rsidP="00343460">
            <w:pPr>
              <w:spacing w:before="120" w:after="120"/>
              <w:rPr>
                <w:rFonts w:ascii="Trebuchet MS" w:hAnsi="Trebuchet MS"/>
                <w:color w:val="000000"/>
                <w:sz w:val="24"/>
                <w:szCs w:val="24"/>
              </w:rPr>
            </w:pPr>
            <w:r w:rsidRPr="00722E4E">
              <w:rPr>
                <w:rFonts w:ascii="Trebuchet MS" w:hAnsi="Trebuchet MS"/>
                <w:color w:val="000000"/>
                <w:sz w:val="24"/>
                <w:szCs w:val="24"/>
              </w:rPr>
              <w:fldChar w:fldCharType="begin">
                <w:ffData>
                  <w:name w:val="Text282"/>
                  <w:enabled/>
                  <w:calcOnExit w:val="0"/>
                  <w:textInput>
                    <w:maxLength w:val="30"/>
                  </w:textInput>
                </w:ffData>
              </w:fldChar>
            </w:r>
            <w:r w:rsidRPr="00722E4E">
              <w:rPr>
                <w:rFonts w:ascii="Trebuchet MS" w:hAnsi="Trebuchet MS"/>
                <w:color w:val="000000"/>
                <w:sz w:val="24"/>
                <w:szCs w:val="24"/>
              </w:rPr>
              <w:instrText xml:space="preserve"> FORMTEXT </w:instrText>
            </w:r>
            <w:r w:rsidRPr="00722E4E">
              <w:rPr>
                <w:rFonts w:ascii="Trebuchet MS" w:hAnsi="Trebuchet MS"/>
                <w:color w:val="000000"/>
                <w:sz w:val="24"/>
                <w:szCs w:val="24"/>
              </w:rPr>
            </w:r>
            <w:r w:rsidRPr="00722E4E">
              <w:rPr>
                <w:rFonts w:ascii="Trebuchet MS" w:hAnsi="Trebuchet MS"/>
                <w:color w:val="000000"/>
                <w:sz w:val="24"/>
                <w:szCs w:val="24"/>
              </w:rPr>
              <w:fldChar w:fldCharType="separate"/>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color w:val="000000"/>
                <w:sz w:val="24"/>
                <w:szCs w:val="24"/>
              </w:rPr>
              <w:fldChar w:fldCharType="end"/>
            </w:r>
          </w:p>
        </w:tc>
      </w:tr>
      <w:tr w:rsidR="006206A1" w:rsidRPr="00722E4E" w14:paraId="03AE0349" w14:textId="77777777" w:rsidTr="00853A81">
        <w:trPr>
          <w:trHeight w:val="609"/>
        </w:trPr>
        <w:tc>
          <w:tcPr>
            <w:tcW w:w="3108" w:type="pct"/>
            <w:shd w:val="clear" w:color="auto" w:fill="auto"/>
          </w:tcPr>
          <w:p w14:paraId="1DF152C0" w14:textId="77777777" w:rsidR="006206A1" w:rsidRPr="00722E4E" w:rsidRDefault="006206A1" w:rsidP="00343460">
            <w:pPr>
              <w:spacing w:before="120" w:after="120"/>
              <w:rPr>
                <w:rFonts w:ascii="Trebuchet MS" w:hAnsi="Trebuchet MS"/>
                <w:sz w:val="24"/>
                <w:szCs w:val="24"/>
              </w:rPr>
            </w:pPr>
            <w:r w:rsidRPr="00722E4E">
              <w:rPr>
                <w:rFonts w:ascii="Trebuchet MS" w:hAnsi="Trebuchet MS"/>
                <w:sz w:val="24"/>
                <w:szCs w:val="24"/>
              </w:rPr>
              <w:t>Unregistered community organisation/club/society</w:t>
            </w:r>
          </w:p>
        </w:tc>
        <w:tc>
          <w:tcPr>
            <w:tcW w:w="662" w:type="pct"/>
            <w:shd w:val="clear" w:color="auto" w:fill="auto"/>
          </w:tcPr>
          <w:p w14:paraId="4E005522" w14:textId="77777777" w:rsidR="006206A1" w:rsidRPr="00722E4E" w:rsidRDefault="006206A1" w:rsidP="00343460">
            <w:pPr>
              <w:spacing w:before="120" w:after="120"/>
              <w:rPr>
                <w:rFonts w:ascii="Trebuchet MS" w:hAnsi="Trebuchet MS"/>
                <w:b/>
                <w:sz w:val="24"/>
                <w:szCs w:val="24"/>
              </w:rPr>
            </w:pPr>
            <w:r w:rsidRPr="00722E4E">
              <w:rPr>
                <w:rFonts w:ascii="Trebuchet MS" w:hAnsi="Trebuchet MS"/>
                <w:b/>
                <w:sz w:val="24"/>
                <w:szCs w:val="24"/>
              </w:rPr>
              <w:fldChar w:fldCharType="begin">
                <w:ffData>
                  <w:name w:val=""/>
                  <w:enabled/>
                  <w:calcOnExit w:val="0"/>
                  <w:checkBox>
                    <w:size w:val="24"/>
                    <w:default w:val="0"/>
                  </w:checkBox>
                </w:ffData>
              </w:fldChar>
            </w:r>
            <w:r w:rsidRPr="00722E4E">
              <w:rPr>
                <w:rFonts w:ascii="Trebuchet MS" w:hAnsi="Trebuchet MS"/>
                <w:b/>
                <w:sz w:val="24"/>
                <w:szCs w:val="24"/>
              </w:rPr>
              <w:instrText xml:space="preserve"> FORMCHECKBOX </w:instrText>
            </w:r>
            <w:r w:rsidR="00B42602">
              <w:rPr>
                <w:rFonts w:ascii="Trebuchet MS" w:hAnsi="Trebuchet MS"/>
                <w:b/>
                <w:sz w:val="24"/>
                <w:szCs w:val="24"/>
              </w:rPr>
            </w:r>
            <w:r w:rsidR="00B42602">
              <w:rPr>
                <w:rFonts w:ascii="Trebuchet MS" w:hAnsi="Trebuchet MS"/>
                <w:b/>
                <w:sz w:val="24"/>
                <w:szCs w:val="24"/>
              </w:rPr>
              <w:fldChar w:fldCharType="separate"/>
            </w:r>
            <w:r w:rsidRPr="00722E4E">
              <w:rPr>
                <w:rFonts w:ascii="Trebuchet MS" w:hAnsi="Trebuchet MS"/>
                <w:b/>
                <w:sz w:val="24"/>
                <w:szCs w:val="24"/>
              </w:rPr>
              <w:fldChar w:fldCharType="end"/>
            </w:r>
          </w:p>
        </w:tc>
        <w:tc>
          <w:tcPr>
            <w:tcW w:w="1229" w:type="pct"/>
            <w:shd w:val="clear" w:color="auto" w:fill="auto"/>
          </w:tcPr>
          <w:p w14:paraId="7DCEDAD4" w14:textId="77777777" w:rsidR="006206A1" w:rsidRPr="00722E4E" w:rsidRDefault="006206A1" w:rsidP="00343460">
            <w:pPr>
              <w:spacing w:before="120" w:after="120"/>
              <w:rPr>
                <w:rFonts w:ascii="Trebuchet MS" w:hAnsi="Trebuchet MS"/>
                <w:color w:val="000000"/>
                <w:sz w:val="24"/>
                <w:szCs w:val="24"/>
              </w:rPr>
            </w:pPr>
            <w:r w:rsidRPr="00722E4E">
              <w:rPr>
                <w:rFonts w:ascii="Trebuchet MS" w:hAnsi="Trebuchet MS"/>
                <w:b/>
                <w:sz w:val="24"/>
                <w:szCs w:val="24"/>
              </w:rPr>
              <w:t>N/A</w:t>
            </w:r>
          </w:p>
        </w:tc>
      </w:tr>
      <w:tr w:rsidR="006206A1" w:rsidRPr="00722E4E" w14:paraId="0DFA1DD4" w14:textId="77777777" w:rsidTr="00853A81">
        <w:trPr>
          <w:trHeight w:val="609"/>
        </w:trPr>
        <w:tc>
          <w:tcPr>
            <w:tcW w:w="3108" w:type="pct"/>
            <w:shd w:val="clear" w:color="auto" w:fill="auto"/>
          </w:tcPr>
          <w:p w14:paraId="45C0BC32" w14:textId="77777777" w:rsidR="006206A1" w:rsidRPr="00722E4E" w:rsidRDefault="006206A1" w:rsidP="00343460">
            <w:pPr>
              <w:spacing w:before="120" w:after="120"/>
              <w:rPr>
                <w:rFonts w:ascii="Trebuchet MS" w:hAnsi="Trebuchet MS"/>
                <w:sz w:val="24"/>
                <w:szCs w:val="24"/>
              </w:rPr>
            </w:pPr>
            <w:r w:rsidRPr="00722E4E">
              <w:rPr>
                <w:rFonts w:ascii="Trebuchet MS" w:hAnsi="Trebuchet MS"/>
                <w:sz w:val="24"/>
                <w:szCs w:val="24"/>
              </w:rPr>
              <w:t>Other (please specify)</w:t>
            </w:r>
          </w:p>
        </w:tc>
        <w:tc>
          <w:tcPr>
            <w:tcW w:w="662" w:type="pct"/>
            <w:shd w:val="clear" w:color="auto" w:fill="auto"/>
          </w:tcPr>
          <w:p w14:paraId="0E00983E" w14:textId="77777777" w:rsidR="006206A1" w:rsidRPr="00722E4E" w:rsidRDefault="006206A1" w:rsidP="00343460">
            <w:pPr>
              <w:spacing w:before="120" w:after="120"/>
              <w:rPr>
                <w:rFonts w:ascii="Trebuchet MS" w:hAnsi="Trebuchet MS"/>
                <w:b/>
                <w:sz w:val="24"/>
                <w:szCs w:val="24"/>
              </w:rPr>
            </w:pPr>
            <w:r w:rsidRPr="00722E4E">
              <w:rPr>
                <w:rFonts w:ascii="Trebuchet MS" w:hAnsi="Trebuchet MS"/>
                <w:b/>
                <w:sz w:val="24"/>
                <w:szCs w:val="24"/>
              </w:rPr>
              <w:fldChar w:fldCharType="begin">
                <w:ffData>
                  <w:name w:val=""/>
                  <w:enabled/>
                  <w:calcOnExit w:val="0"/>
                  <w:checkBox>
                    <w:size w:val="24"/>
                    <w:default w:val="0"/>
                  </w:checkBox>
                </w:ffData>
              </w:fldChar>
            </w:r>
            <w:r w:rsidRPr="00722E4E">
              <w:rPr>
                <w:rFonts w:ascii="Trebuchet MS" w:hAnsi="Trebuchet MS"/>
                <w:b/>
                <w:sz w:val="24"/>
                <w:szCs w:val="24"/>
              </w:rPr>
              <w:instrText xml:space="preserve"> FORMCHECKBOX </w:instrText>
            </w:r>
            <w:r w:rsidR="00B42602">
              <w:rPr>
                <w:rFonts w:ascii="Trebuchet MS" w:hAnsi="Trebuchet MS"/>
                <w:b/>
                <w:sz w:val="24"/>
                <w:szCs w:val="24"/>
              </w:rPr>
            </w:r>
            <w:r w:rsidR="00B42602">
              <w:rPr>
                <w:rFonts w:ascii="Trebuchet MS" w:hAnsi="Trebuchet MS"/>
                <w:b/>
                <w:sz w:val="24"/>
                <w:szCs w:val="24"/>
              </w:rPr>
              <w:fldChar w:fldCharType="separate"/>
            </w:r>
            <w:r w:rsidRPr="00722E4E">
              <w:rPr>
                <w:rFonts w:ascii="Trebuchet MS" w:hAnsi="Trebuchet MS"/>
                <w:b/>
                <w:sz w:val="24"/>
                <w:szCs w:val="24"/>
              </w:rPr>
              <w:fldChar w:fldCharType="end"/>
            </w:r>
          </w:p>
        </w:tc>
        <w:tc>
          <w:tcPr>
            <w:tcW w:w="1229" w:type="pct"/>
            <w:shd w:val="clear" w:color="auto" w:fill="auto"/>
          </w:tcPr>
          <w:p w14:paraId="47DD4057" w14:textId="77777777" w:rsidR="006206A1" w:rsidRPr="00722E4E" w:rsidRDefault="006206A1" w:rsidP="00343460">
            <w:pPr>
              <w:spacing w:before="120" w:after="120"/>
              <w:rPr>
                <w:rFonts w:ascii="Trebuchet MS" w:hAnsi="Trebuchet MS"/>
                <w:b/>
                <w:sz w:val="24"/>
                <w:szCs w:val="24"/>
              </w:rPr>
            </w:pPr>
            <w:r w:rsidRPr="00722E4E">
              <w:rPr>
                <w:rFonts w:ascii="Trebuchet MS" w:hAnsi="Trebuchet MS"/>
                <w:color w:val="000000"/>
                <w:sz w:val="24"/>
                <w:szCs w:val="24"/>
              </w:rPr>
              <w:fldChar w:fldCharType="begin">
                <w:ffData>
                  <w:name w:val="Text282"/>
                  <w:enabled/>
                  <w:calcOnExit w:val="0"/>
                  <w:textInput>
                    <w:maxLength w:val="30"/>
                  </w:textInput>
                </w:ffData>
              </w:fldChar>
            </w:r>
            <w:r w:rsidRPr="00722E4E">
              <w:rPr>
                <w:rFonts w:ascii="Trebuchet MS" w:hAnsi="Trebuchet MS"/>
                <w:color w:val="000000"/>
                <w:sz w:val="24"/>
                <w:szCs w:val="24"/>
              </w:rPr>
              <w:instrText xml:space="preserve"> FORMTEXT </w:instrText>
            </w:r>
            <w:r w:rsidRPr="00722E4E">
              <w:rPr>
                <w:rFonts w:ascii="Trebuchet MS" w:hAnsi="Trebuchet MS"/>
                <w:color w:val="000000"/>
                <w:sz w:val="24"/>
                <w:szCs w:val="24"/>
              </w:rPr>
            </w:r>
            <w:r w:rsidRPr="00722E4E">
              <w:rPr>
                <w:rFonts w:ascii="Trebuchet MS" w:hAnsi="Trebuchet MS"/>
                <w:color w:val="000000"/>
                <w:sz w:val="24"/>
                <w:szCs w:val="24"/>
              </w:rPr>
              <w:fldChar w:fldCharType="separate"/>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color w:val="000000"/>
                <w:sz w:val="24"/>
                <w:szCs w:val="24"/>
              </w:rPr>
              <w:fldChar w:fldCharType="end"/>
            </w:r>
          </w:p>
        </w:tc>
      </w:tr>
    </w:tbl>
    <w:p w14:paraId="10ABD8B4" w14:textId="77777777" w:rsidR="00D81EF5" w:rsidRDefault="00D81EF5" w:rsidP="000D6AA0">
      <w:pPr>
        <w:spacing w:after="0" w:line="276" w:lineRule="auto"/>
        <w:rPr>
          <w:rFonts w:ascii="Trebuchet MS" w:eastAsia="Calibri" w:hAnsi="Trebuchet MS" w:cs="Times New Roman"/>
          <w:b/>
          <w:bCs/>
          <w:color w:val="FF3399"/>
          <w:sz w:val="28"/>
          <w:szCs w:val="28"/>
        </w:rPr>
      </w:pPr>
    </w:p>
    <w:p w14:paraId="27965A4D" w14:textId="77777777" w:rsidR="00722E4E" w:rsidRDefault="00722E4E" w:rsidP="000D6AA0">
      <w:pPr>
        <w:spacing w:after="0" w:line="276" w:lineRule="auto"/>
        <w:rPr>
          <w:rFonts w:ascii="Trebuchet MS" w:eastAsia="Calibri" w:hAnsi="Trebuchet MS" w:cs="Times New Roman"/>
          <w:b/>
          <w:bCs/>
          <w:color w:val="FF3399"/>
          <w:sz w:val="28"/>
          <w:szCs w:val="28"/>
        </w:rPr>
      </w:pPr>
    </w:p>
    <w:p w14:paraId="58D28595" w14:textId="77777777" w:rsidR="000D6AA0" w:rsidRPr="00EA45A4" w:rsidRDefault="000D6AA0" w:rsidP="000D6AA0">
      <w:pPr>
        <w:spacing w:after="0" w:line="276" w:lineRule="auto"/>
        <w:rPr>
          <w:rFonts w:ascii="Trebuchet MS" w:eastAsia="Calibri" w:hAnsi="Trebuchet MS" w:cs="Times New Roman"/>
          <w:b/>
          <w:bCs/>
          <w:color w:val="00AEEF"/>
          <w:sz w:val="28"/>
          <w:szCs w:val="28"/>
        </w:rPr>
      </w:pPr>
      <w:r w:rsidRPr="00EA45A4">
        <w:rPr>
          <w:rFonts w:ascii="Trebuchet MS" w:eastAsia="Calibri" w:hAnsi="Trebuchet MS" w:cs="Times New Roman"/>
          <w:b/>
          <w:bCs/>
          <w:color w:val="00AEEF"/>
          <w:sz w:val="28"/>
          <w:szCs w:val="28"/>
        </w:rPr>
        <w:t>Your contact details</w:t>
      </w:r>
    </w:p>
    <w:p w14:paraId="1F5B7D9F" w14:textId="77777777" w:rsidR="006206A1" w:rsidRPr="00722E4E" w:rsidRDefault="006206A1" w:rsidP="006206A1">
      <w:pPr>
        <w:autoSpaceDE w:val="0"/>
        <w:autoSpaceDN w:val="0"/>
        <w:adjustRightInd w:val="0"/>
        <w:spacing w:after="120" w:line="240" w:lineRule="auto"/>
        <w:rPr>
          <w:rFonts w:ascii="Trebuchet MS" w:eastAsia="Times New Roman" w:hAnsi="Trebuchet MS" w:cs="Arial"/>
          <w:sz w:val="24"/>
          <w:szCs w:val="24"/>
        </w:rPr>
      </w:pPr>
      <w:r w:rsidRPr="00722E4E">
        <w:rPr>
          <w:rFonts w:ascii="Trebuchet MS" w:eastAsia="Times New Roman" w:hAnsi="Trebuchet MS" w:cs="Arial"/>
          <w:sz w:val="24"/>
          <w:szCs w:val="24"/>
        </w:rPr>
        <w:t>We need the date of birth and home address for all of your contacts. This includes a previous address if they’ve not lived at their current address for three years.</w:t>
      </w:r>
    </w:p>
    <w:p w14:paraId="13EF0419" w14:textId="77777777" w:rsidR="006206A1" w:rsidRPr="00722E4E" w:rsidRDefault="006206A1" w:rsidP="006206A1">
      <w:pPr>
        <w:autoSpaceDE w:val="0"/>
        <w:autoSpaceDN w:val="0"/>
        <w:adjustRightInd w:val="0"/>
        <w:spacing w:after="120" w:line="240" w:lineRule="auto"/>
        <w:rPr>
          <w:rFonts w:ascii="Trebuchet MS" w:eastAsia="Times New Roman" w:hAnsi="Trebuchet MS" w:cs="Arial"/>
          <w:sz w:val="24"/>
          <w:szCs w:val="24"/>
        </w:rPr>
      </w:pPr>
      <w:r w:rsidRPr="00722E4E">
        <w:rPr>
          <w:rFonts w:ascii="Trebuchet MS" w:eastAsia="Times New Roman" w:hAnsi="Trebuchet MS" w:cs="Arial"/>
          <w:sz w:val="24"/>
          <w:szCs w:val="24"/>
        </w:rPr>
        <w:t xml:space="preserve">We use this to carry out some basic identity checks as part of our standard fraud prevention process, so please check that the information provided is correct. Our identity check may appear on a credit report, but it’s not a credit check and can only be seen by the person we’re checking, so their credit rating won’t be affected. You can find out more in our Guide to risk analysis, available at </w:t>
      </w:r>
      <w:hyperlink r:id="rId13" w:history="1">
        <w:r w:rsidRPr="00722E4E">
          <w:rPr>
            <w:rStyle w:val="Hyperlink"/>
            <w:rFonts w:ascii="Trebuchet MS" w:eastAsia="Times New Roman" w:hAnsi="Trebuchet MS" w:cs="Arial"/>
            <w:sz w:val="24"/>
            <w:szCs w:val="24"/>
          </w:rPr>
          <w:t>www.biglotteryfund.org.uk/informationchecks</w:t>
        </w:r>
      </w:hyperlink>
      <w:r w:rsidRPr="00722E4E">
        <w:rPr>
          <w:rFonts w:ascii="Trebuchet MS" w:eastAsia="Times New Roman" w:hAnsi="Trebuchet MS" w:cs="Arial"/>
          <w:sz w:val="24"/>
          <w:szCs w:val="24"/>
        </w:rPr>
        <w:t xml:space="preserve"> and in the Data Protection policy at the end of this form.</w:t>
      </w:r>
    </w:p>
    <w:p w14:paraId="537CE38F" w14:textId="21FF01C7" w:rsidR="000D6AA0" w:rsidRPr="00722E4E" w:rsidRDefault="00AB27BA" w:rsidP="000D6AA0">
      <w:pPr>
        <w:spacing w:before="120" w:after="120" w:line="276" w:lineRule="auto"/>
        <w:rPr>
          <w:rFonts w:ascii="Trebuchet MS" w:eastAsia="Calibri" w:hAnsi="Trebuchet MS" w:cs="Times New Roman"/>
          <w:b/>
          <w:bCs/>
          <w:iCs/>
          <w:sz w:val="24"/>
          <w:szCs w:val="24"/>
        </w:rPr>
      </w:pPr>
      <w:r w:rsidRPr="00722E4E">
        <w:rPr>
          <w:rFonts w:ascii="Trebuchet MS" w:eastAsia="Calibri" w:hAnsi="Trebuchet MS" w:cs="Times New Roman"/>
          <w:b/>
          <w:bCs/>
          <w:iCs/>
          <w:sz w:val="24"/>
          <w:szCs w:val="24"/>
        </w:rPr>
        <w:t>1</w:t>
      </w:r>
      <w:r w:rsidR="00C702EE">
        <w:rPr>
          <w:rFonts w:ascii="Trebuchet MS" w:eastAsia="Calibri" w:hAnsi="Trebuchet MS" w:cs="Times New Roman"/>
          <w:b/>
          <w:bCs/>
          <w:iCs/>
          <w:sz w:val="24"/>
          <w:szCs w:val="24"/>
        </w:rPr>
        <w:t>1</w:t>
      </w:r>
      <w:r w:rsidR="000D6AA0" w:rsidRPr="00722E4E">
        <w:rPr>
          <w:rFonts w:ascii="Trebuchet MS" w:eastAsia="Calibri" w:hAnsi="Trebuchet MS" w:cs="Times New Roman"/>
          <w:b/>
          <w:bCs/>
          <w:iCs/>
          <w:sz w:val="24"/>
          <w:szCs w:val="24"/>
        </w:rPr>
        <w:t>. Main contact</w:t>
      </w:r>
    </w:p>
    <w:tbl>
      <w:tblPr>
        <w:tblW w:w="5002" w:type="pct"/>
        <w:tblBorders>
          <w:top w:val="single" w:sz="4" w:space="0" w:color="FF3599"/>
          <w:left w:val="single" w:sz="4" w:space="0" w:color="FF3599"/>
          <w:bottom w:val="single" w:sz="4" w:space="0" w:color="FF3599"/>
          <w:right w:val="single" w:sz="4" w:space="0" w:color="FF3599"/>
          <w:insideH w:val="single" w:sz="4" w:space="0" w:color="FF3599"/>
          <w:insideV w:val="single" w:sz="4" w:space="0" w:color="00B0F0"/>
        </w:tblBorders>
        <w:tblLook w:val="04A0" w:firstRow="1" w:lastRow="0" w:firstColumn="1" w:lastColumn="0" w:noHBand="0" w:noVBand="1"/>
      </w:tblPr>
      <w:tblGrid>
        <w:gridCol w:w="813"/>
        <w:gridCol w:w="808"/>
        <w:gridCol w:w="1130"/>
        <w:gridCol w:w="588"/>
        <w:gridCol w:w="1496"/>
        <w:gridCol w:w="500"/>
        <w:gridCol w:w="996"/>
        <w:gridCol w:w="1000"/>
        <w:gridCol w:w="496"/>
        <w:gridCol w:w="1500"/>
      </w:tblGrid>
      <w:tr w:rsidR="000D6AA0" w:rsidRPr="00B66D28" w14:paraId="2DCD9A87" w14:textId="77777777" w:rsidTr="00722E4E">
        <w:trPr>
          <w:trHeight w:val="675"/>
        </w:trPr>
        <w:tc>
          <w:tcPr>
            <w:tcW w:w="5000" w:type="pct"/>
            <w:gridSpan w:val="10"/>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7932D2CA"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t>Who should we contact if we have questions about your application?</w:t>
            </w:r>
            <w:r w:rsidR="00923AAF" w:rsidRPr="00722E4E">
              <w:rPr>
                <w:rFonts w:ascii="Trebuchet MS" w:eastAsia="Calibri" w:hAnsi="Trebuchet MS" w:cs="Times New Roman"/>
                <w:b/>
                <w:sz w:val="24"/>
                <w:szCs w:val="24"/>
              </w:rPr>
              <w:t xml:space="preserve"> </w:t>
            </w:r>
            <w:r w:rsidRPr="00722E4E">
              <w:rPr>
                <w:rFonts w:ascii="Trebuchet MS" w:eastAsia="Calibri" w:hAnsi="Trebuchet MS" w:cs="Times New Roman"/>
                <w:b/>
                <w:sz w:val="24"/>
                <w:szCs w:val="24"/>
              </w:rPr>
              <w:t xml:space="preserve">They must be someone who runs or works for your organisation. </w:t>
            </w:r>
          </w:p>
        </w:tc>
      </w:tr>
      <w:tr w:rsidR="000D6AA0" w:rsidRPr="00B66D28" w14:paraId="482BE3A3" w14:textId="77777777" w:rsidTr="008E7E97">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43ADEC5C"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t>Title</w:t>
            </w:r>
          </w:p>
        </w:tc>
        <w:tc>
          <w:tcPr>
            <w:tcW w:w="802" w:type="pct"/>
            <w:tcBorders>
              <w:top w:val="single" w:sz="4" w:space="0" w:color="00AEEF"/>
              <w:left w:val="single" w:sz="4" w:space="0" w:color="00AEEF"/>
              <w:bottom w:val="single" w:sz="4" w:space="0" w:color="00AEEF"/>
              <w:right w:val="single" w:sz="4" w:space="0" w:color="00AEEF"/>
            </w:tcBorders>
          </w:tcPr>
          <w:p w14:paraId="02514B8F"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b/>
                <w:sz w:val="24"/>
                <w:szCs w:val="24"/>
              </w:rPr>
              <w:instrText xml:space="preserve"> FORMCHECKBOX _</w:instrText>
            </w:r>
            <w:r w:rsidR="00B42602">
              <w:rPr>
                <w:rFonts w:ascii="Trebuchet MS" w:eastAsia="Calibri" w:hAnsi="Trebuchet MS" w:cs="Times New Roman"/>
                <w:b/>
                <w:sz w:val="24"/>
                <w:szCs w:val="24"/>
              </w:rPr>
            </w:r>
            <w:r w:rsidR="00B42602">
              <w:rPr>
                <w:rFonts w:ascii="Trebuchet MS" w:eastAsia="Calibri" w:hAnsi="Trebuchet MS" w:cs="Times New Roman"/>
                <w:b/>
                <w:sz w:val="24"/>
                <w:szCs w:val="24"/>
              </w:rPr>
              <w:fldChar w:fldCharType="separate"/>
            </w:r>
            <w:r w:rsidRPr="00722E4E">
              <w:rPr>
                <w:rFonts w:ascii="Trebuchet MS" w:eastAsia="Calibri" w:hAnsi="Trebuchet MS" w:cs="Times New Roman"/>
                <w:b/>
                <w:sz w:val="24"/>
                <w:szCs w:val="24"/>
              </w:rPr>
              <w:fldChar w:fldCharType="end"/>
            </w:r>
            <w:r w:rsidRPr="00722E4E">
              <w:rPr>
                <w:rFonts w:ascii="Trebuchet MS" w:eastAsia="Calibri" w:hAnsi="Trebuchet MS" w:cs="Times New Roman"/>
                <w:b/>
                <w:sz w:val="24"/>
                <w:szCs w:val="24"/>
              </w:rPr>
              <w:t xml:space="preserve"> Mr</w:t>
            </w:r>
          </w:p>
        </w:tc>
        <w:tc>
          <w:tcPr>
            <w:tcW w:w="802" w:type="pct"/>
            <w:gridSpan w:val="2"/>
            <w:tcBorders>
              <w:top w:val="single" w:sz="4" w:space="0" w:color="00AEEF"/>
              <w:left w:val="single" w:sz="4" w:space="0" w:color="00AEEF"/>
              <w:bottom w:val="single" w:sz="4" w:space="0" w:color="00AEEF"/>
              <w:right w:val="single" w:sz="4" w:space="0" w:color="00AEEF"/>
            </w:tcBorders>
          </w:tcPr>
          <w:p w14:paraId="03CC6107"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b/>
                <w:sz w:val="24"/>
                <w:szCs w:val="24"/>
              </w:rPr>
              <w:instrText xml:space="preserve"> FORMCHECKBOX _</w:instrText>
            </w:r>
            <w:r w:rsidR="00B42602">
              <w:rPr>
                <w:rFonts w:ascii="Trebuchet MS" w:eastAsia="Calibri" w:hAnsi="Trebuchet MS" w:cs="Times New Roman"/>
                <w:b/>
                <w:sz w:val="24"/>
                <w:szCs w:val="24"/>
              </w:rPr>
            </w:r>
            <w:r w:rsidR="00B42602">
              <w:rPr>
                <w:rFonts w:ascii="Trebuchet MS" w:eastAsia="Calibri" w:hAnsi="Trebuchet MS" w:cs="Times New Roman"/>
                <w:b/>
                <w:sz w:val="24"/>
                <w:szCs w:val="24"/>
              </w:rPr>
              <w:fldChar w:fldCharType="separate"/>
            </w:r>
            <w:r w:rsidRPr="00722E4E">
              <w:rPr>
                <w:rFonts w:ascii="Trebuchet MS" w:eastAsia="Calibri" w:hAnsi="Trebuchet MS" w:cs="Times New Roman"/>
                <w:b/>
                <w:sz w:val="24"/>
                <w:szCs w:val="24"/>
              </w:rPr>
              <w:fldChar w:fldCharType="end"/>
            </w:r>
            <w:r w:rsidRPr="00722E4E">
              <w:rPr>
                <w:rFonts w:ascii="Trebuchet MS" w:eastAsia="Calibri" w:hAnsi="Trebuchet MS" w:cs="Times New Roman"/>
                <w:b/>
                <w:sz w:val="24"/>
                <w:szCs w:val="24"/>
              </w:rPr>
              <w:t xml:space="preserve"> Mrs</w:t>
            </w:r>
          </w:p>
        </w:tc>
        <w:tc>
          <w:tcPr>
            <w:tcW w:w="802" w:type="pct"/>
            <w:gridSpan w:val="2"/>
            <w:tcBorders>
              <w:top w:val="single" w:sz="4" w:space="0" w:color="00AEEF"/>
              <w:left w:val="single" w:sz="4" w:space="0" w:color="00AEEF"/>
              <w:bottom w:val="single" w:sz="4" w:space="0" w:color="00AEEF"/>
              <w:right w:val="single" w:sz="4" w:space="0" w:color="00AEEF"/>
            </w:tcBorders>
          </w:tcPr>
          <w:p w14:paraId="52B3063D"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b/>
                <w:sz w:val="24"/>
                <w:szCs w:val="24"/>
              </w:rPr>
              <w:instrText xml:space="preserve"> FORMCHECKBOX _</w:instrText>
            </w:r>
            <w:r w:rsidR="00B42602">
              <w:rPr>
                <w:rFonts w:ascii="Trebuchet MS" w:eastAsia="Calibri" w:hAnsi="Trebuchet MS" w:cs="Times New Roman"/>
                <w:b/>
                <w:sz w:val="24"/>
                <w:szCs w:val="24"/>
              </w:rPr>
            </w:r>
            <w:r w:rsidR="00B42602">
              <w:rPr>
                <w:rFonts w:ascii="Trebuchet MS" w:eastAsia="Calibri" w:hAnsi="Trebuchet MS" w:cs="Times New Roman"/>
                <w:b/>
                <w:sz w:val="24"/>
                <w:szCs w:val="24"/>
              </w:rPr>
              <w:fldChar w:fldCharType="separate"/>
            </w:r>
            <w:r w:rsidRPr="00722E4E">
              <w:rPr>
                <w:rFonts w:ascii="Trebuchet MS" w:eastAsia="Calibri" w:hAnsi="Trebuchet MS" w:cs="Times New Roman"/>
                <w:b/>
                <w:sz w:val="24"/>
                <w:szCs w:val="24"/>
              </w:rPr>
              <w:fldChar w:fldCharType="end"/>
            </w:r>
            <w:r w:rsidRPr="00722E4E">
              <w:rPr>
                <w:rFonts w:ascii="Trebuchet MS" w:eastAsia="Calibri" w:hAnsi="Trebuchet MS" w:cs="Times New Roman"/>
                <w:b/>
                <w:sz w:val="24"/>
                <w:szCs w:val="24"/>
              </w:rPr>
              <w:t xml:space="preserve"> Ms</w:t>
            </w:r>
          </w:p>
        </w:tc>
        <w:tc>
          <w:tcPr>
            <w:tcW w:w="804" w:type="pct"/>
            <w:tcBorders>
              <w:top w:val="single" w:sz="4" w:space="0" w:color="00AEEF"/>
              <w:left w:val="single" w:sz="4" w:space="0" w:color="00AEEF"/>
              <w:bottom w:val="single" w:sz="4" w:space="0" w:color="00AEEF"/>
              <w:right w:val="single" w:sz="4" w:space="0" w:color="00AEEF"/>
            </w:tcBorders>
          </w:tcPr>
          <w:p w14:paraId="39032193"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b/>
                <w:sz w:val="24"/>
                <w:szCs w:val="24"/>
              </w:rPr>
              <w:instrText xml:space="preserve"> FORMCHECKBOX _</w:instrText>
            </w:r>
            <w:r w:rsidR="00B42602">
              <w:rPr>
                <w:rFonts w:ascii="Trebuchet MS" w:eastAsia="Calibri" w:hAnsi="Trebuchet MS" w:cs="Times New Roman"/>
                <w:b/>
                <w:sz w:val="24"/>
                <w:szCs w:val="24"/>
              </w:rPr>
            </w:r>
            <w:r w:rsidR="00B42602">
              <w:rPr>
                <w:rFonts w:ascii="Trebuchet MS" w:eastAsia="Calibri" w:hAnsi="Trebuchet MS" w:cs="Times New Roman"/>
                <w:b/>
                <w:sz w:val="24"/>
                <w:szCs w:val="24"/>
              </w:rPr>
              <w:fldChar w:fldCharType="separate"/>
            </w:r>
            <w:r w:rsidRPr="00722E4E">
              <w:rPr>
                <w:rFonts w:ascii="Trebuchet MS" w:eastAsia="Calibri" w:hAnsi="Trebuchet MS" w:cs="Times New Roman"/>
                <w:b/>
                <w:sz w:val="24"/>
                <w:szCs w:val="24"/>
              </w:rPr>
              <w:fldChar w:fldCharType="end"/>
            </w:r>
            <w:r w:rsidRPr="00722E4E">
              <w:rPr>
                <w:rFonts w:ascii="Trebuchet MS" w:eastAsia="Calibri" w:hAnsi="Trebuchet MS" w:cs="Times New Roman"/>
                <w:b/>
                <w:sz w:val="24"/>
                <w:szCs w:val="24"/>
              </w:rPr>
              <w:t xml:space="preserve"> Miss</w:t>
            </w:r>
          </w:p>
        </w:tc>
      </w:tr>
      <w:tr w:rsidR="000D6AA0" w:rsidRPr="00B66D28" w14:paraId="0739916A" w14:textId="77777777" w:rsidTr="008E7E97">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56C8B8E2"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t>Forenames</w:t>
            </w:r>
          </w:p>
        </w:tc>
        <w:tc>
          <w:tcPr>
            <w:tcW w:w="3210" w:type="pct"/>
            <w:gridSpan w:val="6"/>
            <w:tcBorders>
              <w:top w:val="single" w:sz="4" w:space="0" w:color="00AEEF"/>
              <w:left w:val="single" w:sz="4" w:space="0" w:color="00AEEF"/>
              <w:bottom w:val="single" w:sz="4" w:space="0" w:color="00AEEF"/>
              <w:right w:val="single" w:sz="4" w:space="0" w:color="00AEEF"/>
            </w:tcBorders>
          </w:tcPr>
          <w:p w14:paraId="6D6999AE"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fldChar w:fldCharType="begin">
                <w:ffData>
                  <w:name w:val=""/>
                  <w:enabled/>
                  <w:calcOnExit w:val="0"/>
                  <w:textInput>
                    <w:maxLength w:val="100"/>
                  </w:textInput>
                </w:ffData>
              </w:fldChar>
            </w:r>
            <w:r w:rsidRPr="00722E4E">
              <w:rPr>
                <w:rFonts w:ascii="Trebuchet MS" w:eastAsia="Calibri" w:hAnsi="Trebuchet MS" w:cs="Times New Roman"/>
                <w:b/>
                <w:sz w:val="24"/>
                <w:szCs w:val="24"/>
              </w:rPr>
              <w:instrText xml:space="preserve"> FORMTEXT </w:instrText>
            </w:r>
            <w:r w:rsidRPr="00722E4E">
              <w:rPr>
                <w:rFonts w:ascii="Trebuchet MS" w:eastAsia="Calibri" w:hAnsi="Trebuchet MS" w:cs="Times New Roman"/>
                <w:b/>
                <w:sz w:val="24"/>
                <w:szCs w:val="24"/>
              </w:rPr>
            </w:r>
            <w:r w:rsidRPr="00722E4E">
              <w:rPr>
                <w:rFonts w:ascii="Trebuchet MS" w:eastAsia="Calibri" w:hAnsi="Trebuchet MS" w:cs="Times New Roman"/>
                <w:b/>
                <w:sz w:val="24"/>
                <w:szCs w:val="24"/>
              </w:rPr>
              <w:fldChar w:fldCharType="separate"/>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fldChar w:fldCharType="end"/>
            </w:r>
          </w:p>
        </w:tc>
      </w:tr>
      <w:tr w:rsidR="000D6AA0" w:rsidRPr="00B66D28" w14:paraId="58BA276C" w14:textId="77777777" w:rsidTr="008E7E97">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468C43E2"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t>Surname</w:t>
            </w:r>
          </w:p>
        </w:tc>
        <w:tc>
          <w:tcPr>
            <w:tcW w:w="3210" w:type="pct"/>
            <w:gridSpan w:val="6"/>
            <w:tcBorders>
              <w:top w:val="single" w:sz="4" w:space="0" w:color="00AEEF"/>
              <w:left w:val="single" w:sz="4" w:space="0" w:color="00AEEF"/>
              <w:bottom w:val="single" w:sz="4" w:space="0" w:color="00AEEF"/>
              <w:right w:val="single" w:sz="4" w:space="0" w:color="00AEEF"/>
            </w:tcBorders>
          </w:tcPr>
          <w:p w14:paraId="0E150DAC"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fldChar w:fldCharType="begin">
                <w:ffData>
                  <w:name w:val=""/>
                  <w:enabled/>
                  <w:calcOnExit w:val="0"/>
                  <w:textInput>
                    <w:maxLength w:val="100"/>
                  </w:textInput>
                </w:ffData>
              </w:fldChar>
            </w:r>
            <w:r w:rsidRPr="00722E4E">
              <w:rPr>
                <w:rFonts w:ascii="Trebuchet MS" w:eastAsia="Calibri" w:hAnsi="Trebuchet MS" w:cs="Times New Roman"/>
                <w:b/>
                <w:sz w:val="24"/>
                <w:szCs w:val="24"/>
              </w:rPr>
              <w:instrText xml:space="preserve"> FORMTEXT </w:instrText>
            </w:r>
            <w:r w:rsidRPr="00722E4E">
              <w:rPr>
                <w:rFonts w:ascii="Trebuchet MS" w:eastAsia="Calibri" w:hAnsi="Trebuchet MS" w:cs="Times New Roman"/>
                <w:b/>
                <w:sz w:val="24"/>
                <w:szCs w:val="24"/>
              </w:rPr>
            </w:r>
            <w:r w:rsidRPr="00722E4E">
              <w:rPr>
                <w:rFonts w:ascii="Trebuchet MS" w:eastAsia="Calibri" w:hAnsi="Trebuchet MS" w:cs="Times New Roman"/>
                <w:b/>
                <w:sz w:val="24"/>
                <w:szCs w:val="24"/>
              </w:rPr>
              <w:fldChar w:fldCharType="separate"/>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fldChar w:fldCharType="end"/>
            </w:r>
          </w:p>
        </w:tc>
      </w:tr>
      <w:tr w:rsidR="000D6AA0" w:rsidRPr="00B66D28" w14:paraId="3922D4EB" w14:textId="77777777" w:rsidTr="00722E4E">
        <w:trPr>
          <w:trHeight w:val="485"/>
        </w:trPr>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78872CF4"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t>Date of birth</w:t>
            </w:r>
          </w:p>
        </w:tc>
        <w:tc>
          <w:tcPr>
            <w:tcW w:w="1070" w:type="pct"/>
            <w:gridSpan w:val="2"/>
            <w:tcBorders>
              <w:top w:val="single" w:sz="4" w:space="0" w:color="00AEEF"/>
              <w:left w:val="single" w:sz="4" w:space="0" w:color="00AEEF"/>
              <w:bottom w:val="single" w:sz="4" w:space="0" w:color="00AEEF"/>
              <w:right w:val="single" w:sz="4" w:space="0" w:color="00AEEF"/>
            </w:tcBorders>
          </w:tcPr>
          <w:p w14:paraId="74D47ADB" w14:textId="63F721D2"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hAnsi="Trebuchet MS"/>
                <w:b/>
                <w:sz w:val="24"/>
                <w:szCs w:val="24"/>
              </w:rPr>
              <w:t xml:space="preserve">Day </w:t>
            </w:r>
            <w:r w:rsidRPr="00722E4E">
              <w:rPr>
                <w:rFonts w:ascii="Trebuchet MS" w:hAnsi="Trebuchet MS"/>
                <w:sz w:val="24"/>
                <w:szCs w:val="24"/>
              </w:rPr>
              <w:fldChar w:fldCharType="begin">
                <w:ffData>
                  <w:name w:val=""/>
                  <w:enabled/>
                  <w:calcOnExit w:val="0"/>
                  <w:textInput>
                    <w:maxLength w:val="2"/>
                  </w:textInput>
                </w:ffData>
              </w:fldChar>
            </w:r>
            <w:r w:rsidRPr="00722E4E">
              <w:rPr>
                <w:rFonts w:ascii="Trebuchet MS" w:hAnsi="Trebuchet MS"/>
                <w:sz w:val="24"/>
                <w:szCs w:val="24"/>
              </w:rPr>
              <w:instrText xml:space="preserve"> FORMTEXT </w:instrText>
            </w:r>
            <w:r w:rsidRPr="00722E4E">
              <w:rPr>
                <w:rFonts w:ascii="Trebuchet MS" w:hAnsi="Trebuchet MS"/>
                <w:sz w:val="24"/>
                <w:szCs w:val="24"/>
              </w:rPr>
            </w:r>
            <w:r w:rsidRPr="00722E4E">
              <w:rPr>
                <w:rFonts w:ascii="Trebuchet MS" w:hAnsi="Trebuchet MS"/>
                <w:sz w:val="24"/>
                <w:szCs w:val="24"/>
              </w:rPr>
              <w:fldChar w:fldCharType="separate"/>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sz w:val="24"/>
                <w:szCs w:val="24"/>
              </w:rPr>
              <w:fldChar w:fldCharType="end"/>
            </w:r>
            <w:r w:rsidR="00421A2F" w:rsidRPr="00722E4E">
              <w:rPr>
                <w:rFonts w:ascii="Trebuchet MS" w:hAnsi="Trebuchet MS"/>
                <w:sz w:val="24"/>
                <w:szCs w:val="24"/>
              </w:rPr>
              <w:t xml:space="preserve"> </w:t>
            </w:r>
          </w:p>
        </w:tc>
        <w:tc>
          <w:tcPr>
            <w:tcW w:w="1070" w:type="pct"/>
            <w:gridSpan w:val="2"/>
            <w:tcBorders>
              <w:top w:val="single" w:sz="4" w:space="0" w:color="00AEEF"/>
              <w:left w:val="single" w:sz="4" w:space="0" w:color="00AEEF"/>
              <w:bottom w:val="single" w:sz="4" w:space="0" w:color="00AEEF"/>
              <w:right w:val="single" w:sz="4" w:space="0" w:color="00AEEF"/>
            </w:tcBorders>
          </w:tcPr>
          <w:p w14:paraId="167A2B42" w14:textId="504821D8"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hAnsi="Trebuchet MS"/>
                <w:b/>
                <w:sz w:val="24"/>
                <w:szCs w:val="24"/>
              </w:rPr>
              <w:t xml:space="preserve">Month </w:t>
            </w:r>
            <w:r w:rsidRPr="00722E4E">
              <w:rPr>
                <w:rFonts w:ascii="Trebuchet MS" w:hAnsi="Trebuchet MS"/>
                <w:sz w:val="24"/>
                <w:szCs w:val="24"/>
              </w:rPr>
              <w:fldChar w:fldCharType="begin">
                <w:ffData>
                  <w:name w:val="Text324"/>
                  <w:enabled/>
                  <w:calcOnExit w:val="0"/>
                  <w:textInput>
                    <w:maxLength w:val="2"/>
                  </w:textInput>
                </w:ffData>
              </w:fldChar>
            </w:r>
            <w:r w:rsidRPr="00722E4E">
              <w:rPr>
                <w:rFonts w:ascii="Trebuchet MS" w:hAnsi="Trebuchet MS"/>
                <w:sz w:val="24"/>
                <w:szCs w:val="24"/>
              </w:rPr>
              <w:instrText xml:space="preserve"> FORMTEXT </w:instrText>
            </w:r>
            <w:r w:rsidRPr="00722E4E">
              <w:rPr>
                <w:rFonts w:ascii="Trebuchet MS" w:hAnsi="Trebuchet MS"/>
                <w:sz w:val="24"/>
                <w:szCs w:val="24"/>
              </w:rPr>
            </w:r>
            <w:r w:rsidRPr="00722E4E">
              <w:rPr>
                <w:rFonts w:ascii="Trebuchet MS" w:hAnsi="Trebuchet MS"/>
                <w:sz w:val="24"/>
                <w:szCs w:val="24"/>
              </w:rPr>
              <w:fldChar w:fldCharType="separate"/>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sz w:val="24"/>
                <w:szCs w:val="24"/>
              </w:rPr>
              <w:fldChar w:fldCharType="end"/>
            </w:r>
            <w:r w:rsidR="00421A2F" w:rsidRPr="00722E4E">
              <w:rPr>
                <w:rFonts w:ascii="Trebuchet MS" w:hAnsi="Trebuchet MS"/>
                <w:sz w:val="24"/>
                <w:szCs w:val="24"/>
              </w:rPr>
              <w:t xml:space="preserve"> </w:t>
            </w:r>
          </w:p>
        </w:tc>
        <w:tc>
          <w:tcPr>
            <w:tcW w:w="1070" w:type="pct"/>
            <w:gridSpan w:val="2"/>
            <w:tcBorders>
              <w:top w:val="single" w:sz="4" w:space="0" w:color="00AEEF"/>
              <w:left w:val="single" w:sz="4" w:space="0" w:color="00AEEF"/>
              <w:bottom w:val="single" w:sz="4" w:space="0" w:color="00AEEF"/>
              <w:right w:val="single" w:sz="4" w:space="0" w:color="00AEEF"/>
            </w:tcBorders>
          </w:tcPr>
          <w:p w14:paraId="67DA34A7"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hAnsi="Trebuchet MS"/>
                <w:b/>
                <w:sz w:val="24"/>
                <w:szCs w:val="24"/>
              </w:rPr>
              <w:t xml:space="preserve">Year </w:t>
            </w:r>
            <w:r w:rsidRPr="00722E4E">
              <w:rPr>
                <w:rFonts w:ascii="Trebuchet MS" w:hAnsi="Trebuchet MS"/>
                <w:sz w:val="24"/>
                <w:szCs w:val="24"/>
              </w:rPr>
              <w:fldChar w:fldCharType="begin">
                <w:ffData>
                  <w:name w:val="Text325"/>
                  <w:enabled/>
                  <w:calcOnExit w:val="0"/>
                  <w:textInput>
                    <w:maxLength w:val="4"/>
                  </w:textInput>
                </w:ffData>
              </w:fldChar>
            </w:r>
            <w:r w:rsidRPr="00722E4E">
              <w:rPr>
                <w:rFonts w:ascii="Trebuchet MS" w:hAnsi="Trebuchet MS"/>
                <w:sz w:val="24"/>
                <w:szCs w:val="24"/>
              </w:rPr>
              <w:instrText xml:space="preserve"> FORMTEXT </w:instrText>
            </w:r>
            <w:r w:rsidRPr="00722E4E">
              <w:rPr>
                <w:rFonts w:ascii="Trebuchet MS" w:hAnsi="Trebuchet MS"/>
                <w:sz w:val="24"/>
                <w:szCs w:val="24"/>
              </w:rPr>
            </w:r>
            <w:r w:rsidRPr="00722E4E">
              <w:rPr>
                <w:rFonts w:ascii="Trebuchet MS" w:hAnsi="Trebuchet MS"/>
                <w:sz w:val="24"/>
                <w:szCs w:val="24"/>
              </w:rPr>
              <w:fldChar w:fldCharType="separate"/>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sz w:val="24"/>
                <w:szCs w:val="24"/>
              </w:rPr>
              <w:fldChar w:fldCharType="end"/>
            </w:r>
          </w:p>
        </w:tc>
      </w:tr>
      <w:tr w:rsidR="000D6AA0" w:rsidRPr="00B66D28" w14:paraId="7ECF3E8B" w14:textId="77777777" w:rsidTr="00722E4E">
        <w:trPr>
          <w:trHeight w:val="762"/>
        </w:trPr>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084F0494"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t>Job title or position</w:t>
            </w:r>
          </w:p>
        </w:tc>
        <w:tc>
          <w:tcPr>
            <w:tcW w:w="3210" w:type="pct"/>
            <w:gridSpan w:val="6"/>
            <w:tcBorders>
              <w:top w:val="single" w:sz="4" w:space="0" w:color="00AEEF"/>
              <w:left w:val="single" w:sz="4" w:space="0" w:color="00AEEF"/>
              <w:bottom w:val="single" w:sz="4" w:space="0" w:color="00AEEF"/>
              <w:right w:val="single" w:sz="4" w:space="0" w:color="00AEEF"/>
            </w:tcBorders>
          </w:tcPr>
          <w:p w14:paraId="5A6F6700"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fldChar w:fldCharType="begin">
                <w:ffData>
                  <w:name w:val=""/>
                  <w:enabled/>
                  <w:calcOnExit w:val="0"/>
                  <w:textInput>
                    <w:maxLength w:val="100"/>
                  </w:textInput>
                </w:ffData>
              </w:fldChar>
            </w:r>
            <w:r w:rsidRPr="00722E4E">
              <w:rPr>
                <w:rFonts w:ascii="Trebuchet MS" w:eastAsia="Calibri" w:hAnsi="Trebuchet MS" w:cs="Times New Roman"/>
                <w:b/>
                <w:sz w:val="24"/>
                <w:szCs w:val="24"/>
              </w:rPr>
              <w:instrText xml:space="preserve"> FORMTEXT </w:instrText>
            </w:r>
            <w:r w:rsidRPr="00722E4E">
              <w:rPr>
                <w:rFonts w:ascii="Trebuchet MS" w:eastAsia="Calibri" w:hAnsi="Trebuchet MS" w:cs="Times New Roman"/>
                <w:b/>
                <w:sz w:val="24"/>
                <w:szCs w:val="24"/>
              </w:rPr>
            </w:r>
            <w:r w:rsidRPr="00722E4E">
              <w:rPr>
                <w:rFonts w:ascii="Trebuchet MS" w:eastAsia="Calibri" w:hAnsi="Trebuchet MS" w:cs="Times New Roman"/>
                <w:b/>
                <w:sz w:val="24"/>
                <w:szCs w:val="24"/>
              </w:rPr>
              <w:fldChar w:fldCharType="separate"/>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fldChar w:fldCharType="end"/>
            </w:r>
          </w:p>
        </w:tc>
      </w:tr>
      <w:tr w:rsidR="000D6AA0" w:rsidRPr="00B66D28" w14:paraId="7A31FA94" w14:textId="77777777" w:rsidTr="008E7E97">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6F9F48A3"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t>Daytime telephone</w:t>
            </w:r>
          </w:p>
        </w:tc>
        <w:tc>
          <w:tcPr>
            <w:tcW w:w="3210" w:type="pct"/>
            <w:gridSpan w:val="6"/>
            <w:tcBorders>
              <w:top w:val="single" w:sz="4" w:space="0" w:color="00AEEF"/>
              <w:left w:val="single" w:sz="4" w:space="0" w:color="00AEEF"/>
              <w:bottom w:val="single" w:sz="4" w:space="0" w:color="00AEEF"/>
              <w:right w:val="single" w:sz="4" w:space="0" w:color="00AEEF"/>
            </w:tcBorders>
          </w:tcPr>
          <w:p w14:paraId="4CB29604"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fldChar w:fldCharType="begin">
                <w:ffData>
                  <w:name w:val=""/>
                  <w:enabled/>
                  <w:calcOnExit w:val="0"/>
                  <w:textInput>
                    <w:maxLength w:val="20"/>
                  </w:textInput>
                </w:ffData>
              </w:fldChar>
            </w:r>
            <w:r w:rsidRPr="00722E4E">
              <w:rPr>
                <w:rFonts w:ascii="Trebuchet MS" w:eastAsia="Calibri" w:hAnsi="Trebuchet MS" w:cs="Times New Roman"/>
                <w:b/>
                <w:sz w:val="24"/>
                <w:szCs w:val="24"/>
              </w:rPr>
              <w:instrText xml:space="preserve"> FORMTEXT </w:instrText>
            </w:r>
            <w:r w:rsidRPr="00722E4E">
              <w:rPr>
                <w:rFonts w:ascii="Trebuchet MS" w:eastAsia="Calibri" w:hAnsi="Trebuchet MS" w:cs="Times New Roman"/>
                <w:b/>
                <w:sz w:val="24"/>
                <w:szCs w:val="24"/>
              </w:rPr>
            </w:r>
            <w:r w:rsidRPr="00722E4E">
              <w:rPr>
                <w:rFonts w:ascii="Trebuchet MS" w:eastAsia="Calibri" w:hAnsi="Trebuchet MS" w:cs="Times New Roman"/>
                <w:b/>
                <w:sz w:val="24"/>
                <w:szCs w:val="24"/>
              </w:rPr>
              <w:fldChar w:fldCharType="separate"/>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fldChar w:fldCharType="end"/>
            </w:r>
          </w:p>
        </w:tc>
      </w:tr>
      <w:tr w:rsidR="000D6AA0" w:rsidRPr="00B66D28" w14:paraId="3B7722F3" w14:textId="77777777" w:rsidTr="008E7E97">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6A670BE1"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t>Mobile telephone</w:t>
            </w:r>
          </w:p>
        </w:tc>
        <w:tc>
          <w:tcPr>
            <w:tcW w:w="3210" w:type="pct"/>
            <w:gridSpan w:val="6"/>
            <w:tcBorders>
              <w:top w:val="single" w:sz="4" w:space="0" w:color="00AEEF"/>
              <w:left w:val="single" w:sz="4" w:space="0" w:color="00AEEF"/>
              <w:bottom w:val="single" w:sz="4" w:space="0" w:color="00AEEF"/>
              <w:right w:val="single" w:sz="4" w:space="0" w:color="00AEEF"/>
            </w:tcBorders>
          </w:tcPr>
          <w:p w14:paraId="0E3FAA5B"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fldChar w:fldCharType="begin">
                <w:ffData>
                  <w:name w:val=""/>
                  <w:enabled/>
                  <w:calcOnExit w:val="0"/>
                  <w:textInput>
                    <w:maxLength w:val="20"/>
                  </w:textInput>
                </w:ffData>
              </w:fldChar>
            </w:r>
            <w:r w:rsidRPr="00722E4E">
              <w:rPr>
                <w:rFonts w:ascii="Trebuchet MS" w:eastAsia="Calibri" w:hAnsi="Trebuchet MS" w:cs="Times New Roman"/>
                <w:b/>
                <w:sz w:val="24"/>
                <w:szCs w:val="24"/>
              </w:rPr>
              <w:instrText xml:space="preserve"> FORMTEXT </w:instrText>
            </w:r>
            <w:r w:rsidRPr="00722E4E">
              <w:rPr>
                <w:rFonts w:ascii="Trebuchet MS" w:eastAsia="Calibri" w:hAnsi="Trebuchet MS" w:cs="Times New Roman"/>
                <w:b/>
                <w:sz w:val="24"/>
                <w:szCs w:val="24"/>
              </w:rPr>
            </w:r>
            <w:r w:rsidRPr="00722E4E">
              <w:rPr>
                <w:rFonts w:ascii="Trebuchet MS" w:eastAsia="Calibri" w:hAnsi="Trebuchet MS" w:cs="Times New Roman"/>
                <w:b/>
                <w:sz w:val="24"/>
                <w:szCs w:val="24"/>
              </w:rPr>
              <w:fldChar w:fldCharType="separate"/>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fldChar w:fldCharType="end"/>
            </w:r>
          </w:p>
        </w:tc>
      </w:tr>
      <w:tr w:rsidR="000D6AA0" w:rsidRPr="00B66D28" w14:paraId="7A064A75" w14:textId="77777777" w:rsidTr="008E7E97">
        <w:trPr>
          <w:trHeight w:val="527"/>
        </w:trPr>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64849F77"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t>Email</w:t>
            </w:r>
          </w:p>
        </w:tc>
        <w:tc>
          <w:tcPr>
            <w:tcW w:w="3210" w:type="pct"/>
            <w:gridSpan w:val="6"/>
            <w:tcBorders>
              <w:top w:val="single" w:sz="4" w:space="0" w:color="00AEEF"/>
              <w:left w:val="single" w:sz="4" w:space="0" w:color="00AEEF"/>
              <w:bottom w:val="single" w:sz="4" w:space="0" w:color="00AEEF"/>
              <w:right w:val="single" w:sz="4" w:space="0" w:color="00AEEF"/>
            </w:tcBorders>
          </w:tcPr>
          <w:p w14:paraId="4EE6743E"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fldChar w:fldCharType="begin">
                <w:ffData>
                  <w:name w:val=""/>
                  <w:enabled/>
                  <w:calcOnExit w:val="0"/>
                  <w:textInput>
                    <w:maxLength w:val="120"/>
                  </w:textInput>
                </w:ffData>
              </w:fldChar>
            </w:r>
            <w:r w:rsidRPr="00722E4E">
              <w:rPr>
                <w:rFonts w:ascii="Trebuchet MS" w:eastAsia="Calibri" w:hAnsi="Trebuchet MS" w:cs="Times New Roman"/>
                <w:b/>
                <w:sz w:val="24"/>
                <w:szCs w:val="24"/>
              </w:rPr>
              <w:instrText xml:space="preserve"> FORMTEXT </w:instrText>
            </w:r>
            <w:r w:rsidRPr="00722E4E">
              <w:rPr>
                <w:rFonts w:ascii="Trebuchet MS" w:eastAsia="Calibri" w:hAnsi="Trebuchet MS" w:cs="Times New Roman"/>
                <w:b/>
                <w:sz w:val="24"/>
                <w:szCs w:val="24"/>
              </w:rPr>
            </w:r>
            <w:r w:rsidRPr="00722E4E">
              <w:rPr>
                <w:rFonts w:ascii="Trebuchet MS" w:eastAsia="Calibri" w:hAnsi="Trebuchet MS" w:cs="Times New Roman"/>
                <w:b/>
                <w:sz w:val="24"/>
                <w:szCs w:val="24"/>
              </w:rPr>
              <w:fldChar w:fldCharType="separate"/>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fldChar w:fldCharType="end"/>
            </w:r>
          </w:p>
        </w:tc>
      </w:tr>
      <w:tr w:rsidR="000D6AA0" w:rsidRPr="00B66D28" w14:paraId="7DDAD2D5" w14:textId="77777777" w:rsidTr="008E7E97">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5E6365D6"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t>If you have any particular communication needs, tell us what they are</w:t>
            </w:r>
          </w:p>
        </w:tc>
        <w:tc>
          <w:tcPr>
            <w:tcW w:w="3210" w:type="pct"/>
            <w:gridSpan w:val="6"/>
            <w:tcBorders>
              <w:top w:val="single" w:sz="4" w:space="0" w:color="00AEEF"/>
              <w:left w:val="single" w:sz="4" w:space="0" w:color="00AEEF"/>
              <w:bottom w:val="single" w:sz="4" w:space="0" w:color="00AEEF"/>
              <w:right w:val="single" w:sz="4" w:space="0" w:color="00AEEF"/>
            </w:tcBorders>
          </w:tcPr>
          <w:p w14:paraId="26469BFC"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fldChar w:fldCharType="begin">
                <w:ffData>
                  <w:name w:val="Text323"/>
                  <w:enabled/>
                  <w:calcOnExit w:val="0"/>
                  <w:textInput>
                    <w:maxLength w:val="120"/>
                  </w:textInput>
                </w:ffData>
              </w:fldChar>
            </w:r>
            <w:r w:rsidRPr="00722E4E">
              <w:rPr>
                <w:rFonts w:ascii="Trebuchet MS" w:eastAsia="Calibri" w:hAnsi="Trebuchet MS" w:cs="Times New Roman"/>
                <w:b/>
                <w:sz w:val="24"/>
                <w:szCs w:val="24"/>
              </w:rPr>
              <w:instrText xml:space="preserve"> FORMTEXT </w:instrText>
            </w:r>
            <w:r w:rsidRPr="00722E4E">
              <w:rPr>
                <w:rFonts w:ascii="Trebuchet MS" w:eastAsia="Calibri" w:hAnsi="Trebuchet MS" w:cs="Times New Roman"/>
                <w:b/>
                <w:sz w:val="24"/>
                <w:szCs w:val="24"/>
              </w:rPr>
            </w:r>
            <w:r w:rsidRPr="00722E4E">
              <w:rPr>
                <w:rFonts w:ascii="Trebuchet MS" w:eastAsia="Calibri" w:hAnsi="Trebuchet MS" w:cs="Times New Roman"/>
                <w:b/>
                <w:sz w:val="24"/>
                <w:szCs w:val="24"/>
              </w:rPr>
              <w:fldChar w:fldCharType="separate"/>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fldChar w:fldCharType="end"/>
            </w:r>
          </w:p>
        </w:tc>
      </w:tr>
      <w:tr w:rsidR="000D6AA0" w:rsidRPr="009C6D98" w14:paraId="304F30F7" w14:textId="77777777" w:rsidTr="008E7E97">
        <w:tblPrEx>
          <w:tblBorders>
            <w:top w:val="single" w:sz="8" w:space="0" w:color="EC008C"/>
            <w:left w:val="single" w:sz="8" w:space="0" w:color="EC008C"/>
            <w:bottom w:val="single" w:sz="8" w:space="0" w:color="EC008C"/>
            <w:right w:val="single" w:sz="8" w:space="0" w:color="EC008C"/>
            <w:insideH w:val="single" w:sz="8" w:space="0" w:color="EC008C"/>
            <w:insideV w:val="single" w:sz="8" w:space="0" w:color="EC008C"/>
          </w:tblBorders>
        </w:tblPrEx>
        <w:tc>
          <w:tcPr>
            <w:tcW w:w="5000" w:type="pct"/>
            <w:gridSpan w:val="10"/>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4ED72FBC" w14:textId="77777777" w:rsidR="000D6AA0" w:rsidRPr="00722E4E" w:rsidRDefault="000D6AA0" w:rsidP="00BA5850">
            <w:pPr>
              <w:autoSpaceDE w:val="0"/>
              <w:autoSpaceDN w:val="0"/>
              <w:adjustRightInd w:val="0"/>
              <w:spacing w:before="120" w:after="0" w:line="240" w:lineRule="auto"/>
              <w:rPr>
                <w:rFonts w:ascii="Trebuchet MS" w:eastAsia="Times New Roman" w:hAnsi="Trebuchet MS" w:cs="Arial"/>
                <w:b/>
                <w:sz w:val="24"/>
                <w:szCs w:val="24"/>
              </w:rPr>
            </w:pPr>
            <w:r w:rsidRPr="00722E4E">
              <w:rPr>
                <w:rFonts w:ascii="Trebuchet MS" w:eastAsia="Times New Roman" w:hAnsi="Trebuchet MS" w:cs="Arial"/>
                <w:b/>
                <w:sz w:val="24"/>
                <w:szCs w:val="24"/>
              </w:rPr>
              <w:t>Main contact home address and full postcode</w:t>
            </w:r>
          </w:p>
        </w:tc>
      </w:tr>
      <w:tr w:rsidR="000D6AA0" w:rsidRPr="009C6D98" w14:paraId="1512A997" w14:textId="77777777" w:rsidTr="00853A81">
        <w:tblPrEx>
          <w:tblBorders>
            <w:top w:val="single" w:sz="8" w:space="0" w:color="EC008C"/>
            <w:left w:val="single" w:sz="8" w:space="0" w:color="EC008C"/>
            <w:bottom w:val="single" w:sz="8" w:space="0" w:color="EC008C"/>
            <w:right w:val="single" w:sz="8" w:space="0" w:color="EC008C"/>
            <w:insideH w:val="single" w:sz="8" w:space="0" w:color="EC008C"/>
            <w:insideV w:val="single" w:sz="8" w:space="0" w:color="EC008C"/>
          </w:tblBorders>
          <w:tblLook w:val="0000" w:firstRow="0" w:lastRow="0" w:firstColumn="0" w:lastColumn="0" w:noHBand="0" w:noVBand="0"/>
        </w:tblPrEx>
        <w:trPr>
          <w:trHeight w:val="848"/>
        </w:trPr>
        <w:tc>
          <w:tcPr>
            <w:tcW w:w="5000" w:type="pct"/>
            <w:gridSpan w:val="10"/>
            <w:tcBorders>
              <w:top w:val="single" w:sz="4" w:space="0" w:color="00AEEF"/>
              <w:left w:val="single" w:sz="4" w:space="0" w:color="00AEEF"/>
              <w:bottom w:val="single" w:sz="4" w:space="0" w:color="00AEEF"/>
              <w:right w:val="single" w:sz="4" w:space="0" w:color="00AEEF"/>
            </w:tcBorders>
          </w:tcPr>
          <w:p w14:paraId="69163C42" w14:textId="77777777" w:rsidR="000D6AA0" w:rsidRPr="00722E4E" w:rsidRDefault="000D6AA0" w:rsidP="00BA5850">
            <w:pPr>
              <w:autoSpaceDE w:val="0"/>
              <w:autoSpaceDN w:val="0"/>
              <w:adjustRightInd w:val="0"/>
              <w:spacing w:before="60" w:after="0" w:line="240" w:lineRule="auto"/>
              <w:rPr>
                <w:rFonts w:ascii="Trebuchet MS" w:eastAsia="Times New Roman" w:hAnsi="Trebuchet MS" w:cs="Arial"/>
                <w:sz w:val="24"/>
                <w:szCs w:val="24"/>
              </w:rPr>
            </w:pPr>
            <w:r w:rsidRPr="00722E4E">
              <w:rPr>
                <w:rFonts w:ascii="Trebuchet MS" w:eastAsia="Times New Roman" w:hAnsi="Trebuchet MS" w:cs="Arial"/>
                <w:b/>
                <w:sz w:val="24"/>
                <w:szCs w:val="24"/>
              </w:rPr>
              <w:fldChar w:fldCharType="begin">
                <w:ffData>
                  <w:name w:val=""/>
                  <w:enabled/>
                  <w:calcOnExit w:val="0"/>
                  <w:textInput>
                    <w:maxLength w:val="400"/>
                  </w:textInput>
                </w:ffData>
              </w:fldChar>
            </w:r>
            <w:r w:rsidRPr="00722E4E">
              <w:rPr>
                <w:rFonts w:ascii="Trebuchet MS" w:eastAsia="Times New Roman" w:hAnsi="Trebuchet MS" w:cs="Arial"/>
                <w:b/>
                <w:sz w:val="24"/>
                <w:szCs w:val="24"/>
              </w:rPr>
              <w:instrText xml:space="preserve"> FORMTEXT </w:instrText>
            </w:r>
            <w:r w:rsidRPr="00722E4E">
              <w:rPr>
                <w:rFonts w:ascii="Trebuchet MS" w:eastAsia="Times New Roman" w:hAnsi="Trebuchet MS" w:cs="Arial"/>
                <w:b/>
                <w:sz w:val="24"/>
                <w:szCs w:val="24"/>
              </w:rPr>
            </w:r>
            <w:r w:rsidRPr="00722E4E">
              <w:rPr>
                <w:rFonts w:ascii="Trebuchet MS" w:eastAsia="Times New Roman" w:hAnsi="Trebuchet MS" w:cs="Arial"/>
                <w:b/>
                <w:sz w:val="24"/>
                <w:szCs w:val="24"/>
              </w:rPr>
              <w:fldChar w:fldCharType="separate"/>
            </w:r>
            <w:r w:rsidRPr="00722E4E">
              <w:rPr>
                <w:rFonts w:ascii="Trebuchet MS" w:eastAsia="Times New Roman" w:hAnsi="Trebuchet MS" w:cs="Times New Roman"/>
                <w:noProof/>
                <w:sz w:val="24"/>
                <w:szCs w:val="24"/>
              </w:rPr>
              <w:fldChar w:fldCharType="begin">
                <w:ffData>
                  <w:name w:val=""/>
                  <w:enabled/>
                  <w:calcOnExit w:val="0"/>
                  <w:textInput>
                    <w:maxLength w:val="200"/>
                  </w:textInput>
                </w:ffData>
              </w:fldChar>
            </w:r>
            <w:r w:rsidRPr="00722E4E">
              <w:rPr>
                <w:rFonts w:ascii="Trebuchet MS" w:eastAsia="Times New Roman" w:hAnsi="Trebuchet MS" w:cs="Times New Roman"/>
                <w:noProof/>
                <w:sz w:val="24"/>
                <w:szCs w:val="24"/>
              </w:rPr>
              <w:instrText xml:space="preserve"> FORMTEXT </w:instrText>
            </w:r>
            <w:r w:rsidRPr="00722E4E">
              <w:rPr>
                <w:rFonts w:ascii="Trebuchet MS" w:eastAsia="Times New Roman" w:hAnsi="Trebuchet MS" w:cs="Times New Roman"/>
                <w:noProof/>
                <w:sz w:val="24"/>
                <w:szCs w:val="24"/>
              </w:rPr>
            </w:r>
            <w:r w:rsidRPr="00722E4E">
              <w:rPr>
                <w:rFonts w:ascii="Trebuchet MS" w:eastAsia="Times New Roman" w:hAnsi="Trebuchet MS" w:cs="Times New Roman"/>
                <w:noProof/>
                <w:sz w:val="24"/>
                <w:szCs w:val="24"/>
              </w:rPr>
              <w:fldChar w:fldCharType="separate"/>
            </w:r>
            <w:r w:rsidRPr="00722E4E">
              <w:rPr>
                <w:rFonts w:ascii="Trebuchet MS" w:eastAsia="Times New Roman" w:hAnsi="Trebuchet MS" w:cs="Times New Roman"/>
                <w:noProof/>
                <w:sz w:val="24"/>
                <w:szCs w:val="24"/>
              </w:rPr>
              <w:t> </w:t>
            </w:r>
            <w:r w:rsidRPr="00722E4E">
              <w:rPr>
                <w:rFonts w:ascii="Trebuchet MS" w:eastAsia="Times New Roman" w:hAnsi="Trebuchet MS" w:cs="Times New Roman"/>
                <w:noProof/>
                <w:sz w:val="24"/>
                <w:szCs w:val="24"/>
              </w:rPr>
              <w:t> </w:t>
            </w:r>
            <w:r w:rsidRPr="00722E4E">
              <w:rPr>
                <w:rFonts w:ascii="Trebuchet MS" w:eastAsia="Times New Roman" w:hAnsi="Trebuchet MS" w:cs="Times New Roman"/>
                <w:noProof/>
                <w:sz w:val="24"/>
                <w:szCs w:val="24"/>
              </w:rPr>
              <w:t> </w:t>
            </w:r>
            <w:r w:rsidRPr="00722E4E">
              <w:rPr>
                <w:rFonts w:ascii="Trebuchet MS" w:eastAsia="Times New Roman" w:hAnsi="Trebuchet MS" w:cs="Times New Roman"/>
                <w:noProof/>
                <w:sz w:val="24"/>
                <w:szCs w:val="24"/>
              </w:rPr>
              <w:t> </w:t>
            </w:r>
            <w:r w:rsidRPr="00722E4E">
              <w:rPr>
                <w:rFonts w:ascii="Trebuchet MS" w:eastAsia="Times New Roman" w:hAnsi="Trebuchet MS" w:cs="Times New Roman"/>
                <w:noProof/>
                <w:sz w:val="24"/>
                <w:szCs w:val="24"/>
              </w:rPr>
              <w:t> </w:t>
            </w:r>
            <w:r w:rsidRPr="00722E4E">
              <w:rPr>
                <w:rFonts w:ascii="Trebuchet MS" w:eastAsia="Times New Roman" w:hAnsi="Trebuchet MS" w:cs="Times New Roman"/>
                <w:noProof/>
                <w:sz w:val="24"/>
                <w:szCs w:val="24"/>
              </w:rPr>
              <w:fldChar w:fldCharType="end"/>
            </w:r>
            <w:r w:rsidRPr="00722E4E">
              <w:rPr>
                <w:rFonts w:ascii="Trebuchet MS" w:eastAsia="Times New Roman" w:hAnsi="Trebuchet MS" w:cs="Arial"/>
                <w:b/>
                <w:sz w:val="24"/>
                <w:szCs w:val="24"/>
              </w:rPr>
              <w:fldChar w:fldCharType="end"/>
            </w:r>
          </w:p>
        </w:tc>
      </w:tr>
      <w:tr w:rsidR="000D6AA0" w:rsidRPr="009C6D98" w14:paraId="1DB0709D" w14:textId="77777777" w:rsidTr="008E7E97">
        <w:tblPrEx>
          <w:tblBorders>
            <w:top w:val="single" w:sz="8" w:space="0" w:color="EC008C"/>
            <w:left w:val="single" w:sz="8" w:space="0" w:color="EC008C"/>
            <w:bottom w:val="single" w:sz="8" w:space="0" w:color="EC008C"/>
            <w:right w:val="single" w:sz="8" w:space="0" w:color="EC008C"/>
            <w:insideH w:val="single" w:sz="8" w:space="0" w:color="EC008C"/>
            <w:insideV w:val="single" w:sz="8" w:space="0" w:color="EC008C"/>
          </w:tblBorders>
          <w:tblLook w:val="0000" w:firstRow="0" w:lastRow="0" w:firstColumn="0" w:lastColumn="0" w:noHBand="0" w:noVBand="0"/>
        </w:tblPrEx>
        <w:trPr>
          <w:trHeight w:val="334"/>
        </w:trPr>
        <w:tc>
          <w:tcPr>
            <w:tcW w:w="5000" w:type="pct"/>
            <w:gridSpan w:val="10"/>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0800B1C4" w14:textId="77777777" w:rsidR="000D6AA0" w:rsidRPr="00722E4E" w:rsidRDefault="000D6AA0" w:rsidP="00BA5850">
            <w:pPr>
              <w:autoSpaceDE w:val="0"/>
              <w:autoSpaceDN w:val="0"/>
              <w:adjustRightInd w:val="0"/>
              <w:spacing w:before="60" w:after="120" w:line="240" w:lineRule="auto"/>
              <w:rPr>
                <w:rFonts w:ascii="Trebuchet MS" w:eastAsia="Times New Roman" w:hAnsi="Trebuchet MS" w:cs="Arial"/>
                <w:b/>
                <w:sz w:val="24"/>
                <w:szCs w:val="24"/>
              </w:rPr>
            </w:pPr>
            <w:r w:rsidRPr="00722E4E">
              <w:rPr>
                <w:rFonts w:ascii="Trebuchet MS" w:eastAsia="Times New Roman" w:hAnsi="Trebuchet MS" w:cs="Arial"/>
                <w:b/>
                <w:sz w:val="24"/>
                <w:szCs w:val="24"/>
              </w:rPr>
              <w:t>Have they lived at this address for the last three years?</w:t>
            </w:r>
          </w:p>
        </w:tc>
      </w:tr>
      <w:tr w:rsidR="000D6AA0" w:rsidRPr="009C6D98" w14:paraId="420E36ED" w14:textId="77777777" w:rsidTr="008E7E97">
        <w:tblPrEx>
          <w:tblBorders>
            <w:top w:val="single" w:sz="8" w:space="0" w:color="EC008C"/>
            <w:left w:val="single" w:sz="8" w:space="0" w:color="EC008C"/>
            <w:bottom w:val="single" w:sz="8" w:space="0" w:color="EC008C"/>
            <w:right w:val="single" w:sz="8" w:space="0" w:color="EC008C"/>
            <w:insideH w:val="single" w:sz="8" w:space="0" w:color="EC008C"/>
            <w:insideV w:val="single" w:sz="8" w:space="0" w:color="EC008C"/>
          </w:tblBorders>
        </w:tblPrEx>
        <w:tc>
          <w:tcPr>
            <w:tcW w:w="436" w:type="pct"/>
            <w:tcBorders>
              <w:top w:val="single" w:sz="4" w:space="0" w:color="00AEEF"/>
              <w:left w:val="single" w:sz="4" w:space="0" w:color="00AEEF"/>
              <w:bottom w:val="single" w:sz="4" w:space="0" w:color="00AEEF"/>
              <w:right w:val="single" w:sz="4" w:space="0" w:color="00AEEF"/>
            </w:tcBorders>
            <w:shd w:val="clear" w:color="auto" w:fill="FFFFFF"/>
            <w:vAlign w:val="center"/>
          </w:tcPr>
          <w:p w14:paraId="14DD0AA8" w14:textId="77777777" w:rsidR="000D6AA0" w:rsidRPr="00722E4E" w:rsidRDefault="000D6AA0" w:rsidP="00BA5850">
            <w:pPr>
              <w:autoSpaceDE w:val="0"/>
              <w:autoSpaceDN w:val="0"/>
              <w:adjustRightInd w:val="0"/>
              <w:spacing w:before="60" w:after="0" w:line="240" w:lineRule="auto"/>
              <w:jc w:val="center"/>
              <w:rPr>
                <w:rFonts w:ascii="Trebuchet MS" w:eastAsia="Times New Roman" w:hAnsi="Trebuchet MS" w:cs="Arial"/>
                <w:b/>
                <w:sz w:val="24"/>
                <w:szCs w:val="24"/>
              </w:rPr>
            </w:pPr>
            <w:r w:rsidRPr="00722E4E">
              <w:rPr>
                <w:rFonts w:ascii="Trebuchet MS" w:eastAsia="Times New Roman" w:hAnsi="Trebuchet MS" w:cs="Arial"/>
                <w:b/>
                <w:sz w:val="24"/>
                <w:szCs w:val="24"/>
              </w:rPr>
              <w:fldChar w:fldCharType="begin">
                <w:ffData>
                  <w:name w:val=""/>
                  <w:enabled/>
                  <w:calcOnExit w:val="0"/>
                  <w:checkBox>
                    <w:size w:val="24"/>
                    <w:default w:val="0"/>
                  </w:checkBox>
                </w:ffData>
              </w:fldChar>
            </w:r>
            <w:r w:rsidRPr="00722E4E">
              <w:rPr>
                <w:rFonts w:ascii="Trebuchet MS" w:eastAsia="Times New Roman" w:hAnsi="Trebuchet MS" w:cs="Arial"/>
                <w:b/>
                <w:sz w:val="24"/>
                <w:szCs w:val="24"/>
              </w:rPr>
              <w:instrText xml:space="preserve"> FORMCHECKBOX </w:instrText>
            </w:r>
            <w:r w:rsidR="00B42602">
              <w:rPr>
                <w:rFonts w:ascii="Trebuchet MS" w:eastAsia="Times New Roman" w:hAnsi="Trebuchet MS" w:cs="Arial"/>
                <w:b/>
                <w:sz w:val="24"/>
                <w:szCs w:val="24"/>
              </w:rPr>
            </w:r>
            <w:r w:rsidR="00B42602">
              <w:rPr>
                <w:rFonts w:ascii="Trebuchet MS" w:eastAsia="Times New Roman" w:hAnsi="Trebuchet MS" w:cs="Arial"/>
                <w:b/>
                <w:sz w:val="24"/>
                <w:szCs w:val="24"/>
              </w:rPr>
              <w:fldChar w:fldCharType="separate"/>
            </w:r>
            <w:r w:rsidRPr="00722E4E">
              <w:rPr>
                <w:rFonts w:ascii="Trebuchet MS" w:eastAsia="Times New Roman" w:hAnsi="Trebuchet MS" w:cs="Arial"/>
                <w:b/>
                <w:sz w:val="24"/>
                <w:szCs w:val="24"/>
              </w:rPr>
              <w:fldChar w:fldCharType="end"/>
            </w:r>
          </w:p>
        </w:tc>
        <w:tc>
          <w:tcPr>
            <w:tcW w:w="433" w:type="pct"/>
            <w:tcBorders>
              <w:top w:val="single" w:sz="4" w:space="0" w:color="00AEEF"/>
              <w:left w:val="single" w:sz="4" w:space="0" w:color="00AEEF"/>
              <w:bottom w:val="single" w:sz="4" w:space="0" w:color="00AEEF"/>
              <w:right w:val="single" w:sz="4" w:space="0" w:color="00AEEF"/>
            </w:tcBorders>
            <w:shd w:val="clear" w:color="auto" w:fill="F2F2F2"/>
          </w:tcPr>
          <w:p w14:paraId="7EEE9DC7" w14:textId="77777777" w:rsidR="000D6AA0" w:rsidRPr="00722E4E" w:rsidRDefault="000D6AA0" w:rsidP="00BA5850">
            <w:pPr>
              <w:autoSpaceDE w:val="0"/>
              <w:autoSpaceDN w:val="0"/>
              <w:adjustRightInd w:val="0"/>
              <w:spacing w:before="60" w:after="0" w:line="240" w:lineRule="auto"/>
              <w:rPr>
                <w:rFonts w:ascii="Trebuchet MS" w:eastAsia="Times New Roman" w:hAnsi="Trebuchet MS" w:cs="Arial"/>
                <w:b/>
                <w:sz w:val="24"/>
                <w:szCs w:val="24"/>
              </w:rPr>
            </w:pPr>
            <w:r w:rsidRPr="00722E4E">
              <w:rPr>
                <w:rFonts w:ascii="Trebuchet MS" w:eastAsia="Times New Roman" w:hAnsi="Trebuchet MS" w:cs="Arial"/>
                <w:b/>
                <w:sz w:val="24"/>
                <w:szCs w:val="24"/>
              </w:rPr>
              <w:t>Yes</w:t>
            </w:r>
          </w:p>
        </w:tc>
        <w:tc>
          <w:tcPr>
            <w:tcW w:w="606" w:type="pct"/>
            <w:tcBorders>
              <w:top w:val="single" w:sz="4" w:space="0" w:color="00AEEF"/>
              <w:left w:val="single" w:sz="4" w:space="0" w:color="00AEEF"/>
              <w:bottom w:val="single" w:sz="4" w:space="0" w:color="00AEEF"/>
              <w:right w:val="single" w:sz="4" w:space="0" w:color="00AEEF"/>
            </w:tcBorders>
            <w:shd w:val="clear" w:color="auto" w:fill="FFFFFF"/>
            <w:vAlign w:val="center"/>
          </w:tcPr>
          <w:p w14:paraId="2327D7D3" w14:textId="77777777" w:rsidR="000D6AA0" w:rsidRPr="00722E4E" w:rsidRDefault="000D6AA0" w:rsidP="00BA5850">
            <w:pPr>
              <w:autoSpaceDE w:val="0"/>
              <w:autoSpaceDN w:val="0"/>
              <w:adjustRightInd w:val="0"/>
              <w:spacing w:before="60" w:after="0" w:line="240" w:lineRule="auto"/>
              <w:jc w:val="center"/>
              <w:rPr>
                <w:rFonts w:ascii="Trebuchet MS" w:eastAsia="Times New Roman" w:hAnsi="Trebuchet MS" w:cs="Arial"/>
                <w:b/>
                <w:sz w:val="24"/>
                <w:szCs w:val="24"/>
              </w:rPr>
            </w:pPr>
            <w:r w:rsidRPr="00722E4E">
              <w:rPr>
                <w:rFonts w:ascii="Trebuchet MS" w:eastAsia="Times New Roman" w:hAnsi="Trebuchet MS" w:cs="Arial"/>
                <w:b/>
                <w:sz w:val="24"/>
                <w:szCs w:val="24"/>
              </w:rPr>
              <w:fldChar w:fldCharType="begin">
                <w:ffData>
                  <w:name w:val=""/>
                  <w:enabled/>
                  <w:calcOnExit w:val="0"/>
                  <w:checkBox>
                    <w:size w:val="24"/>
                    <w:default w:val="0"/>
                  </w:checkBox>
                </w:ffData>
              </w:fldChar>
            </w:r>
            <w:r w:rsidRPr="00722E4E">
              <w:rPr>
                <w:rFonts w:ascii="Trebuchet MS" w:eastAsia="Times New Roman" w:hAnsi="Trebuchet MS" w:cs="Arial"/>
                <w:b/>
                <w:sz w:val="24"/>
                <w:szCs w:val="24"/>
              </w:rPr>
              <w:instrText xml:space="preserve"> FORMCHECKBOX </w:instrText>
            </w:r>
            <w:r w:rsidR="00B42602">
              <w:rPr>
                <w:rFonts w:ascii="Trebuchet MS" w:eastAsia="Times New Roman" w:hAnsi="Trebuchet MS" w:cs="Arial"/>
                <w:b/>
                <w:sz w:val="24"/>
                <w:szCs w:val="24"/>
              </w:rPr>
            </w:r>
            <w:r w:rsidR="00B42602">
              <w:rPr>
                <w:rFonts w:ascii="Trebuchet MS" w:eastAsia="Times New Roman" w:hAnsi="Trebuchet MS" w:cs="Arial"/>
                <w:b/>
                <w:sz w:val="24"/>
                <w:szCs w:val="24"/>
              </w:rPr>
              <w:fldChar w:fldCharType="separate"/>
            </w:r>
            <w:r w:rsidRPr="00722E4E">
              <w:rPr>
                <w:rFonts w:ascii="Trebuchet MS" w:eastAsia="Times New Roman" w:hAnsi="Trebuchet MS" w:cs="Arial"/>
                <w:b/>
                <w:sz w:val="24"/>
                <w:szCs w:val="24"/>
              </w:rPr>
              <w:fldChar w:fldCharType="end"/>
            </w:r>
          </w:p>
        </w:tc>
        <w:tc>
          <w:tcPr>
            <w:tcW w:w="3525" w:type="pct"/>
            <w:gridSpan w:val="7"/>
            <w:tcBorders>
              <w:top w:val="single" w:sz="4" w:space="0" w:color="00AEEF"/>
              <w:left w:val="single" w:sz="4" w:space="0" w:color="00AEEF"/>
              <w:bottom w:val="single" w:sz="4" w:space="0" w:color="00AEEF"/>
              <w:right w:val="single" w:sz="4" w:space="0" w:color="00AEEF"/>
            </w:tcBorders>
            <w:shd w:val="clear" w:color="auto" w:fill="BDD6EE" w:themeFill="accent1" w:themeFillTint="66"/>
            <w:vAlign w:val="center"/>
          </w:tcPr>
          <w:p w14:paraId="4A8F8F4C" w14:textId="77777777" w:rsidR="000D6AA0" w:rsidRPr="00722E4E" w:rsidRDefault="000D6AA0" w:rsidP="00BA5850">
            <w:pPr>
              <w:autoSpaceDE w:val="0"/>
              <w:autoSpaceDN w:val="0"/>
              <w:adjustRightInd w:val="0"/>
              <w:spacing w:before="60" w:after="0" w:line="240" w:lineRule="auto"/>
              <w:rPr>
                <w:rFonts w:ascii="Trebuchet MS" w:eastAsia="Times New Roman" w:hAnsi="Trebuchet MS" w:cs="Arial"/>
                <w:b/>
                <w:sz w:val="24"/>
                <w:szCs w:val="24"/>
              </w:rPr>
            </w:pPr>
            <w:r w:rsidRPr="00722E4E">
              <w:rPr>
                <w:rFonts w:ascii="Trebuchet MS" w:eastAsia="Times New Roman" w:hAnsi="Trebuchet MS" w:cs="Arial"/>
                <w:b/>
                <w:sz w:val="24"/>
                <w:szCs w:val="24"/>
              </w:rPr>
              <w:t>No - you must give previous home address</w:t>
            </w:r>
          </w:p>
          <w:p w14:paraId="007921B1" w14:textId="77777777" w:rsidR="000D6AA0" w:rsidRPr="00722E4E" w:rsidRDefault="000D6AA0" w:rsidP="00BA5850">
            <w:pPr>
              <w:autoSpaceDE w:val="0"/>
              <w:autoSpaceDN w:val="0"/>
              <w:adjustRightInd w:val="0"/>
              <w:spacing w:before="60" w:after="0" w:line="240" w:lineRule="auto"/>
              <w:rPr>
                <w:rFonts w:ascii="Trebuchet MS" w:eastAsia="Times New Roman" w:hAnsi="Trebuchet MS" w:cs="Arial"/>
                <w:b/>
                <w:sz w:val="24"/>
                <w:szCs w:val="24"/>
              </w:rPr>
            </w:pPr>
          </w:p>
        </w:tc>
      </w:tr>
      <w:tr w:rsidR="000D6AA0" w:rsidRPr="009C6D98" w14:paraId="4F74595D" w14:textId="77777777" w:rsidTr="00722E4E">
        <w:tblPrEx>
          <w:tblBorders>
            <w:top w:val="single" w:sz="8" w:space="0" w:color="EC008C"/>
            <w:left w:val="single" w:sz="8" w:space="0" w:color="EC008C"/>
            <w:bottom w:val="single" w:sz="8" w:space="0" w:color="EC008C"/>
            <w:right w:val="single" w:sz="8" w:space="0" w:color="EC008C"/>
            <w:insideH w:val="single" w:sz="8" w:space="0" w:color="EC008C"/>
            <w:insideV w:val="single" w:sz="8" w:space="0" w:color="EC008C"/>
          </w:tblBorders>
        </w:tblPrEx>
        <w:trPr>
          <w:trHeight w:val="325"/>
        </w:trPr>
        <w:tc>
          <w:tcPr>
            <w:tcW w:w="5000" w:type="pct"/>
            <w:gridSpan w:val="10"/>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365E01B5" w14:textId="77777777" w:rsidR="000D6AA0" w:rsidRPr="00722E4E" w:rsidRDefault="000D6AA0" w:rsidP="00BA5850">
            <w:pPr>
              <w:autoSpaceDE w:val="0"/>
              <w:autoSpaceDN w:val="0"/>
              <w:adjustRightInd w:val="0"/>
              <w:spacing w:before="60" w:after="120" w:line="240" w:lineRule="auto"/>
              <w:rPr>
                <w:rFonts w:ascii="Trebuchet MS" w:eastAsia="Times New Roman" w:hAnsi="Trebuchet MS" w:cs="Arial"/>
                <w:b/>
                <w:sz w:val="24"/>
                <w:szCs w:val="24"/>
              </w:rPr>
            </w:pPr>
            <w:r w:rsidRPr="00722E4E">
              <w:rPr>
                <w:rFonts w:ascii="Trebuchet MS" w:eastAsia="Times New Roman" w:hAnsi="Trebuchet MS" w:cs="Arial"/>
                <w:b/>
                <w:sz w:val="24"/>
                <w:szCs w:val="24"/>
              </w:rPr>
              <w:t>Main contact previous home address and full postcode</w:t>
            </w:r>
          </w:p>
        </w:tc>
      </w:tr>
      <w:tr w:rsidR="000D6AA0" w:rsidRPr="009C6D98" w14:paraId="1FB0102D" w14:textId="77777777" w:rsidTr="00722E4E">
        <w:tblPrEx>
          <w:tblBorders>
            <w:top w:val="single" w:sz="8" w:space="0" w:color="EC008C"/>
            <w:left w:val="single" w:sz="8" w:space="0" w:color="EC008C"/>
            <w:bottom w:val="single" w:sz="8" w:space="0" w:color="EC008C"/>
            <w:right w:val="single" w:sz="8" w:space="0" w:color="EC008C"/>
            <w:insideH w:val="single" w:sz="8" w:space="0" w:color="EC008C"/>
            <w:insideV w:val="single" w:sz="8" w:space="0" w:color="EC008C"/>
          </w:tblBorders>
          <w:tblLook w:val="0000" w:firstRow="0" w:lastRow="0" w:firstColumn="0" w:lastColumn="0" w:noHBand="0" w:noVBand="0"/>
        </w:tblPrEx>
        <w:trPr>
          <w:trHeight w:val="701"/>
        </w:trPr>
        <w:tc>
          <w:tcPr>
            <w:tcW w:w="5000" w:type="pct"/>
            <w:gridSpan w:val="10"/>
            <w:tcBorders>
              <w:top w:val="single" w:sz="4" w:space="0" w:color="00AEEF"/>
              <w:left w:val="single" w:sz="4" w:space="0" w:color="00AEEF"/>
              <w:bottom w:val="single" w:sz="4" w:space="0" w:color="00AEEF"/>
              <w:right w:val="single" w:sz="4" w:space="0" w:color="00AEEF"/>
            </w:tcBorders>
          </w:tcPr>
          <w:p w14:paraId="3D95321B" w14:textId="77777777" w:rsidR="000D6AA0" w:rsidRPr="00722E4E" w:rsidRDefault="000D6AA0" w:rsidP="00BA5850">
            <w:pPr>
              <w:autoSpaceDE w:val="0"/>
              <w:autoSpaceDN w:val="0"/>
              <w:adjustRightInd w:val="0"/>
              <w:spacing w:before="40" w:after="0" w:line="240" w:lineRule="auto"/>
              <w:rPr>
                <w:rFonts w:ascii="Trebuchet MS" w:eastAsia="Times New Roman" w:hAnsi="Trebuchet MS" w:cs="Arial"/>
                <w:sz w:val="24"/>
                <w:szCs w:val="24"/>
              </w:rPr>
            </w:pPr>
            <w:r w:rsidRPr="00722E4E">
              <w:rPr>
                <w:rFonts w:ascii="Trebuchet MS" w:eastAsia="Times New Roman" w:hAnsi="Trebuchet MS" w:cs="Arial"/>
                <w:b/>
                <w:sz w:val="24"/>
                <w:szCs w:val="24"/>
              </w:rPr>
              <w:fldChar w:fldCharType="begin">
                <w:ffData>
                  <w:name w:val=""/>
                  <w:enabled/>
                  <w:calcOnExit w:val="0"/>
                  <w:textInput>
                    <w:maxLength w:val="400"/>
                  </w:textInput>
                </w:ffData>
              </w:fldChar>
            </w:r>
            <w:r w:rsidRPr="00722E4E">
              <w:rPr>
                <w:rFonts w:ascii="Trebuchet MS" w:eastAsia="Times New Roman" w:hAnsi="Trebuchet MS" w:cs="Arial"/>
                <w:b/>
                <w:sz w:val="24"/>
                <w:szCs w:val="24"/>
              </w:rPr>
              <w:instrText xml:space="preserve"> FORMTEXT </w:instrText>
            </w:r>
            <w:r w:rsidRPr="00722E4E">
              <w:rPr>
                <w:rFonts w:ascii="Trebuchet MS" w:eastAsia="Times New Roman" w:hAnsi="Trebuchet MS" w:cs="Arial"/>
                <w:b/>
                <w:sz w:val="24"/>
                <w:szCs w:val="24"/>
              </w:rPr>
            </w:r>
            <w:r w:rsidRPr="00722E4E">
              <w:rPr>
                <w:rFonts w:ascii="Trebuchet MS" w:eastAsia="Times New Roman" w:hAnsi="Trebuchet MS" w:cs="Arial"/>
                <w:b/>
                <w:sz w:val="24"/>
                <w:szCs w:val="24"/>
              </w:rPr>
              <w:fldChar w:fldCharType="separate"/>
            </w:r>
            <w:r w:rsidRPr="00722E4E">
              <w:rPr>
                <w:rFonts w:ascii="Trebuchet MS" w:eastAsia="Times New Roman" w:hAnsi="Trebuchet MS" w:cs="Arial"/>
                <w:b/>
                <w:noProof/>
                <w:sz w:val="24"/>
                <w:szCs w:val="24"/>
              </w:rPr>
              <w:t> </w:t>
            </w:r>
            <w:r w:rsidRPr="00722E4E">
              <w:rPr>
                <w:rFonts w:ascii="Trebuchet MS" w:eastAsia="Times New Roman" w:hAnsi="Trebuchet MS" w:cs="Arial"/>
                <w:b/>
                <w:noProof/>
                <w:sz w:val="24"/>
                <w:szCs w:val="24"/>
              </w:rPr>
              <w:t> </w:t>
            </w:r>
            <w:r w:rsidRPr="00722E4E">
              <w:rPr>
                <w:rFonts w:ascii="Trebuchet MS" w:eastAsia="Times New Roman" w:hAnsi="Trebuchet MS" w:cs="Arial"/>
                <w:b/>
                <w:noProof/>
                <w:sz w:val="24"/>
                <w:szCs w:val="24"/>
              </w:rPr>
              <w:t> </w:t>
            </w:r>
            <w:r w:rsidRPr="00722E4E">
              <w:rPr>
                <w:rFonts w:ascii="Trebuchet MS" w:eastAsia="Times New Roman" w:hAnsi="Trebuchet MS" w:cs="Arial"/>
                <w:b/>
                <w:noProof/>
                <w:sz w:val="24"/>
                <w:szCs w:val="24"/>
              </w:rPr>
              <w:t> </w:t>
            </w:r>
            <w:r w:rsidRPr="00722E4E">
              <w:rPr>
                <w:rFonts w:ascii="Trebuchet MS" w:eastAsia="Times New Roman" w:hAnsi="Trebuchet MS" w:cs="Arial"/>
                <w:b/>
                <w:noProof/>
                <w:sz w:val="24"/>
                <w:szCs w:val="24"/>
              </w:rPr>
              <w:t> </w:t>
            </w:r>
            <w:r w:rsidRPr="00722E4E">
              <w:rPr>
                <w:rFonts w:ascii="Trebuchet MS" w:eastAsia="Times New Roman" w:hAnsi="Trebuchet MS" w:cs="Arial"/>
                <w:b/>
                <w:sz w:val="24"/>
                <w:szCs w:val="24"/>
              </w:rPr>
              <w:fldChar w:fldCharType="end"/>
            </w:r>
          </w:p>
        </w:tc>
      </w:tr>
    </w:tbl>
    <w:p w14:paraId="21654972" w14:textId="4EF3F354" w:rsidR="000D6AA0" w:rsidRPr="00722E4E" w:rsidRDefault="003B485F" w:rsidP="000D6AA0">
      <w:pPr>
        <w:spacing w:after="120"/>
        <w:rPr>
          <w:rFonts w:ascii="Trebuchet MS" w:hAnsi="Trebuchet MS"/>
          <w:b/>
          <w:sz w:val="24"/>
          <w:szCs w:val="24"/>
        </w:rPr>
      </w:pPr>
      <w:r w:rsidRPr="00722E4E">
        <w:rPr>
          <w:rFonts w:ascii="Trebuchet MS" w:hAnsi="Trebuchet MS"/>
          <w:b/>
          <w:sz w:val="24"/>
          <w:szCs w:val="24"/>
        </w:rPr>
        <w:t>1</w:t>
      </w:r>
      <w:r w:rsidR="00C702EE">
        <w:rPr>
          <w:rFonts w:ascii="Trebuchet MS" w:hAnsi="Trebuchet MS"/>
          <w:b/>
          <w:sz w:val="24"/>
          <w:szCs w:val="24"/>
        </w:rPr>
        <w:t>2</w:t>
      </w:r>
      <w:r w:rsidR="000D6AA0" w:rsidRPr="00722E4E">
        <w:rPr>
          <w:rFonts w:ascii="Trebuchet MS" w:hAnsi="Trebuchet MS"/>
          <w:b/>
          <w:sz w:val="24"/>
          <w:szCs w:val="24"/>
        </w:rPr>
        <w:t>. Legally responsible contact</w:t>
      </w:r>
    </w:p>
    <w:tbl>
      <w:tblPr>
        <w:tblW w:w="5000" w:type="pct"/>
        <w:tblBorders>
          <w:top w:val="single" w:sz="8" w:space="0" w:color="EC008C"/>
          <w:left w:val="single" w:sz="8" w:space="0" w:color="EC008C"/>
          <w:bottom w:val="single" w:sz="8" w:space="0" w:color="EC008C"/>
          <w:right w:val="single" w:sz="8" w:space="0" w:color="EC008C"/>
          <w:insideH w:val="single" w:sz="8" w:space="0" w:color="EC008C"/>
          <w:insideV w:val="single" w:sz="8" w:space="0" w:color="EC008C"/>
        </w:tblBorders>
        <w:tblLook w:val="04A0" w:firstRow="1" w:lastRow="0" w:firstColumn="1" w:lastColumn="0" w:noHBand="0" w:noVBand="1"/>
      </w:tblPr>
      <w:tblGrid>
        <w:gridCol w:w="698"/>
        <w:gridCol w:w="697"/>
        <w:gridCol w:w="975"/>
        <w:gridCol w:w="968"/>
        <w:gridCol w:w="1495"/>
        <w:gridCol w:w="457"/>
        <w:gridCol w:w="1039"/>
        <w:gridCol w:w="908"/>
        <w:gridCol w:w="589"/>
        <w:gridCol w:w="1497"/>
      </w:tblGrid>
      <w:tr w:rsidR="000D6AA0" w:rsidRPr="00722E4E" w14:paraId="1E38F469" w14:textId="77777777" w:rsidTr="008E7E97">
        <w:trPr>
          <w:trHeight w:val="2877"/>
        </w:trPr>
        <w:tc>
          <w:tcPr>
            <w:tcW w:w="5000" w:type="pct"/>
            <w:gridSpan w:val="10"/>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7F472764" w14:textId="77777777" w:rsidR="00511BBE" w:rsidRPr="00511BBE" w:rsidRDefault="00511BBE" w:rsidP="00511BBE">
            <w:pPr>
              <w:spacing w:after="120"/>
              <w:rPr>
                <w:rFonts w:ascii="Trebuchet MS" w:hAnsi="Trebuchet MS"/>
                <w:sz w:val="24"/>
                <w:szCs w:val="24"/>
              </w:rPr>
            </w:pPr>
            <w:r w:rsidRPr="00511BBE">
              <w:rPr>
                <w:rFonts w:ascii="Trebuchet MS" w:hAnsi="Trebuchet MS"/>
                <w:sz w:val="24"/>
                <w:szCs w:val="24"/>
              </w:rPr>
              <w:t>This cannot be the same person as the main contact.</w:t>
            </w:r>
          </w:p>
          <w:p w14:paraId="2B342B81" w14:textId="77777777" w:rsidR="00511BBE" w:rsidRPr="00511BBE" w:rsidRDefault="00511BBE" w:rsidP="00511BBE">
            <w:pPr>
              <w:spacing w:after="120"/>
              <w:rPr>
                <w:rFonts w:ascii="Trebuchet MS" w:hAnsi="Trebuchet MS"/>
                <w:sz w:val="24"/>
                <w:szCs w:val="24"/>
              </w:rPr>
            </w:pPr>
            <w:r w:rsidRPr="00511BBE">
              <w:rPr>
                <w:rFonts w:ascii="Trebuchet MS" w:hAnsi="Trebuchet MS"/>
                <w:sz w:val="24"/>
                <w:szCs w:val="24"/>
              </w:rPr>
              <w:t>The legally responsible contact must be at least 18 years old. They are responsible for ensuring that this application is supported by the organisation applying, any funded project is delivered as set out in the application form, and that the funded organisation meets our monitoring requirements.</w:t>
            </w:r>
          </w:p>
          <w:p w14:paraId="3F58FB79" w14:textId="77777777" w:rsidR="00511BBE" w:rsidRPr="00511BBE" w:rsidRDefault="00511BBE" w:rsidP="00511BBE">
            <w:pPr>
              <w:spacing w:after="120"/>
              <w:rPr>
                <w:rFonts w:ascii="Trebuchet MS" w:hAnsi="Trebuchet MS"/>
                <w:sz w:val="24"/>
                <w:szCs w:val="24"/>
              </w:rPr>
            </w:pPr>
            <w:r w:rsidRPr="00511BBE">
              <w:rPr>
                <w:rFonts w:ascii="Trebuchet MS" w:hAnsi="Trebuchet MS"/>
                <w:sz w:val="24"/>
                <w:szCs w:val="24"/>
              </w:rPr>
              <w:t>The legally responsible contact must hold one of the following positions, which is dependent on your organisation type:</w:t>
            </w:r>
          </w:p>
          <w:p w14:paraId="53B414FE" w14:textId="77777777" w:rsidR="00511BBE" w:rsidRPr="00250E81" w:rsidRDefault="00511BBE" w:rsidP="00250E81">
            <w:pPr>
              <w:pStyle w:val="ListParagraph"/>
              <w:numPr>
                <w:ilvl w:val="0"/>
                <w:numId w:val="26"/>
              </w:numPr>
              <w:spacing w:after="120"/>
              <w:rPr>
                <w:rFonts w:ascii="Trebuchet MS" w:hAnsi="Trebuchet MS"/>
                <w:sz w:val="24"/>
                <w:szCs w:val="24"/>
              </w:rPr>
            </w:pPr>
            <w:r w:rsidRPr="00250E81">
              <w:rPr>
                <w:rFonts w:ascii="Trebuchet MS" w:hAnsi="Trebuchet MS"/>
                <w:sz w:val="24"/>
                <w:szCs w:val="24"/>
              </w:rPr>
              <w:t>Company/Incorporated Charity - Director or Company Secretary</w:t>
            </w:r>
          </w:p>
          <w:p w14:paraId="3E962B6A" w14:textId="77777777" w:rsidR="00511BBE" w:rsidRPr="00250E81" w:rsidRDefault="00511BBE" w:rsidP="00250E81">
            <w:pPr>
              <w:pStyle w:val="ListParagraph"/>
              <w:numPr>
                <w:ilvl w:val="0"/>
                <w:numId w:val="26"/>
              </w:numPr>
              <w:spacing w:after="120"/>
              <w:rPr>
                <w:rFonts w:ascii="Trebuchet MS" w:hAnsi="Trebuchet MS"/>
                <w:sz w:val="24"/>
                <w:szCs w:val="24"/>
              </w:rPr>
            </w:pPr>
            <w:r w:rsidRPr="00250E81">
              <w:rPr>
                <w:rFonts w:ascii="Trebuchet MS" w:hAnsi="Trebuchet MS"/>
                <w:sz w:val="24"/>
                <w:szCs w:val="24"/>
              </w:rPr>
              <w:t>School - Head Teacher</w:t>
            </w:r>
          </w:p>
          <w:p w14:paraId="220C64DD" w14:textId="77777777" w:rsidR="00511BBE" w:rsidRPr="00250E81" w:rsidRDefault="00511BBE" w:rsidP="00250E81">
            <w:pPr>
              <w:pStyle w:val="ListParagraph"/>
              <w:numPr>
                <w:ilvl w:val="0"/>
                <w:numId w:val="26"/>
              </w:numPr>
              <w:spacing w:after="120"/>
              <w:rPr>
                <w:rFonts w:ascii="Trebuchet MS" w:hAnsi="Trebuchet MS"/>
                <w:sz w:val="24"/>
                <w:szCs w:val="24"/>
              </w:rPr>
            </w:pPr>
            <w:r w:rsidRPr="00250E81">
              <w:rPr>
                <w:rFonts w:ascii="Trebuchet MS" w:hAnsi="Trebuchet MS"/>
                <w:sz w:val="24"/>
                <w:szCs w:val="24"/>
              </w:rPr>
              <w:t>Statutory body Chief Executive or Director</w:t>
            </w:r>
          </w:p>
          <w:p w14:paraId="3EA36A7C" w14:textId="38722929" w:rsidR="000D6AA0" w:rsidRPr="00250E81" w:rsidRDefault="00511BBE" w:rsidP="00B42602">
            <w:pPr>
              <w:pStyle w:val="ListParagraph"/>
              <w:numPr>
                <w:ilvl w:val="0"/>
                <w:numId w:val="26"/>
              </w:numPr>
              <w:spacing w:after="120"/>
              <w:rPr>
                <w:rFonts w:ascii="Trebuchet MS" w:hAnsi="Trebuchet MS"/>
                <w:b/>
                <w:sz w:val="24"/>
                <w:szCs w:val="24"/>
              </w:rPr>
            </w:pPr>
            <w:r w:rsidRPr="00250E81">
              <w:rPr>
                <w:rFonts w:ascii="Trebuchet MS" w:hAnsi="Trebuchet MS"/>
                <w:sz w:val="24"/>
                <w:szCs w:val="24"/>
              </w:rPr>
              <w:t>All other types of organisations (including Registered Charity) - Chair, Vice Chair, Treasurer or Trustee</w:t>
            </w:r>
          </w:p>
        </w:tc>
      </w:tr>
      <w:tr w:rsidR="000D6AA0" w:rsidRPr="00722E4E" w14:paraId="094BBDF9" w14:textId="77777777" w:rsidTr="008E7E97">
        <w:trPr>
          <w:trHeight w:val="434"/>
        </w:trPr>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0A052010" w14:textId="77777777" w:rsidR="000D6AA0" w:rsidRPr="00722E4E" w:rsidRDefault="000D6AA0" w:rsidP="00BA5850">
            <w:pPr>
              <w:autoSpaceDE w:val="0"/>
              <w:autoSpaceDN w:val="0"/>
              <w:adjustRightInd w:val="0"/>
              <w:spacing w:before="60"/>
              <w:rPr>
                <w:rFonts w:ascii="Trebuchet MS" w:hAnsi="Trebuchet MS"/>
                <w:b/>
                <w:sz w:val="24"/>
                <w:szCs w:val="24"/>
              </w:rPr>
            </w:pPr>
            <w:r w:rsidRPr="00722E4E">
              <w:rPr>
                <w:rFonts w:ascii="Trebuchet MS" w:hAnsi="Trebuchet MS"/>
                <w:b/>
                <w:sz w:val="24"/>
                <w:szCs w:val="24"/>
              </w:rPr>
              <w:t>Title</w:t>
            </w:r>
          </w:p>
        </w:tc>
        <w:tc>
          <w:tcPr>
            <w:tcW w:w="802" w:type="pct"/>
            <w:tcBorders>
              <w:top w:val="single" w:sz="4" w:space="0" w:color="00AEEF"/>
              <w:left w:val="single" w:sz="4" w:space="0" w:color="00AEEF"/>
              <w:bottom w:val="single" w:sz="4" w:space="0" w:color="00AEEF"/>
              <w:right w:val="single" w:sz="4" w:space="0" w:color="00AEEF"/>
            </w:tcBorders>
          </w:tcPr>
          <w:p w14:paraId="01ABB6F8" w14:textId="77777777" w:rsidR="000D6AA0" w:rsidRPr="00722E4E" w:rsidRDefault="000D6AA0" w:rsidP="00BA5850">
            <w:pPr>
              <w:autoSpaceDE w:val="0"/>
              <w:autoSpaceDN w:val="0"/>
              <w:adjustRightInd w:val="0"/>
              <w:spacing w:before="60"/>
              <w:rPr>
                <w:rFonts w:ascii="Trebuchet MS" w:hAnsi="Trebuchet MS"/>
                <w:b/>
                <w:sz w:val="24"/>
                <w:szCs w:val="24"/>
              </w:rPr>
            </w:pPr>
            <w:r w:rsidRPr="00722E4E">
              <w:rPr>
                <w:rFonts w:ascii="Trebuchet MS" w:hAnsi="Trebuchet MS"/>
                <w:b/>
                <w:sz w:val="24"/>
                <w:szCs w:val="24"/>
              </w:rPr>
              <w:fldChar w:fldCharType="begin">
                <w:ffData>
                  <w:name w:val="Check72"/>
                  <w:enabled/>
                  <w:calcOnExit w:val="0"/>
                  <w:checkBox>
                    <w:sizeAuto/>
                    <w:default w:val="0"/>
                    <w:checked w:val="0"/>
                  </w:checkBox>
                </w:ffData>
              </w:fldChar>
            </w:r>
            <w:r w:rsidRPr="00722E4E">
              <w:rPr>
                <w:rFonts w:ascii="Trebuchet MS" w:hAnsi="Trebuchet MS"/>
                <w:b/>
                <w:sz w:val="24"/>
                <w:szCs w:val="24"/>
              </w:rPr>
              <w:instrText xml:space="preserve"> FORMCHECKBOX _</w:instrText>
            </w:r>
            <w:r w:rsidR="00B42602">
              <w:rPr>
                <w:rFonts w:ascii="Trebuchet MS" w:hAnsi="Trebuchet MS"/>
                <w:b/>
                <w:sz w:val="24"/>
                <w:szCs w:val="24"/>
              </w:rPr>
            </w:r>
            <w:r w:rsidR="00B42602">
              <w:rPr>
                <w:rFonts w:ascii="Trebuchet MS" w:hAnsi="Trebuchet MS"/>
                <w:b/>
                <w:sz w:val="24"/>
                <w:szCs w:val="24"/>
              </w:rPr>
              <w:fldChar w:fldCharType="separate"/>
            </w:r>
            <w:r w:rsidRPr="00722E4E">
              <w:rPr>
                <w:rFonts w:ascii="Trebuchet MS" w:hAnsi="Trebuchet MS"/>
                <w:b/>
                <w:sz w:val="24"/>
                <w:szCs w:val="24"/>
              </w:rPr>
              <w:fldChar w:fldCharType="end"/>
            </w:r>
            <w:r w:rsidRPr="00722E4E">
              <w:rPr>
                <w:rFonts w:ascii="Trebuchet MS" w:hAnsi="Trebuchet MS"/>
                <w:b/>
                <w:sz w:val="24"/>
                <w:szCs w:val="24"/>
              </w:rPr>
              <w:t xml:space="preserve"> Mr</w:t>
            </w:r>
          </w:p>
        </w:tc>
        <w:tc>
          <w:tcPr>
            <w:tcW w:w="802" w:type="pct"/>
            <w:gridSpan w:val="2"/>
            <w:tcBorders>
              <w:top w:val="single" w:sz="4" w:space="0" w:color="00AEEF"/>
              <w:left w:val="single" w:sz="4" w:space="0" w:color="00AEEF"/>
              <w:bottom w:val="single" w:sz="4" w:space="0" w:color="00AEEF"/>
              <w:right w:val="single" w:sz="4" w:space="0" w:color="00AEEF"/>
            </w:tcBorders>
          </w:tcPr>
          <w:p w14:paraId="33970191" w14:textId="77777777" w:rsidR="000D6AA0" w:rsidRPr="00722E4E" w:rsidRDefault="000D6AA0" w:rsidP="00BA5850">
            <w:pPr>
              <w:autoSpaceDE w:val="0"/>
              <w:autoSpaceDN w:val="0"/>
              <w:adjustRightInd w:val="0"/>
              <w:spacing w:before="60"/>
              <w:rPr>
                <w:rFonts w:ascii="Trebuchet MS" w:hAnsi="Trebuchet MS"/>
                <w:b/>
                <w:sz w:val="24"/>
                <w:szCs w:val="24"/>
              </w:rPr>
            </w:pPr>
            <w:r w:rsidRPr="00722E4E">
              <w:rPr>
                <w:rFonts w:ascii="Trebuchet MS" w:hAnsi="Trebuchet MS"/>
                <w:b/>
                <w:sz w:val="24"/>
                <w:szCs w:val="24"/>
              </w:rPr>
              <w:fldChar w:fldCharType="begin">
                <w:ffData>
                  <w:name w:val="Check72"/>
                  <w:enabled/>
                  <w:calcOnExit w:val="0"/>
                  <w:checkBox>
                    <w:sizeAuto/>
                    <w:default w:val="0"/>
                    <w:checked w:val="0"/>
                  </w:checkBox>
                </w:ffData>
              </w:fldChar>
            </w:r>
            <w:r w:rsidRPr="00722E4E">
              <w:rPr>
                <w:rFonts w:ascii="Trebuchet MS" w:hAnsi="Trebuchet MS"/>
                <w:b/>
                <w:sz w:val="24"/>
                <w:szCs w:val="24"/>
              </w:rPr>
              <w:instrText xml:space="preserve"> FORMCHECKBOX _</w:instrText>
            </w:r>
            <w:r w:rsidR="00B42602">
              <w:rPr>
                <w:rFonts w:ascii="Trebuchet MS" w:hAnsi="Trebuchet MS"/>
                <w:b/>
                <w:sz w:val="24"/>
                <w:szCs w:val="24"/>
              </w:rPr>
            </w:r>
            <w:r w:rsidR="00B42602">
              <w:rPr>
                <w:rFonts w:ascii="Trebuchet MS" w:hAnsi="Trebuchet MS"/>
                <w:b/>
                <w:sz w:val="24"/>
                <w:szCs w:val="24"/>
              </w:rPr>
              <w:fldChar w:fldCharType="separate"/>
            </w:r>
            <w:r w:rsidRPr="00722E4E">
              <w:rPr>
                <w:rFonts w:ascii="Trebuchet MS" w:hAnsi="Trebuchet MS"/>
                <w:b/>
                <w:sz w:val="24"/>
                <w:szCs w:val="24"/>
              </w:rPr>
              <w:fldChar w:fldCharType="end"/>
            </w:r>
            <w:r w:rsidRPr="00722E4E">
              <w:rPr>
                <w:rFonts w:ascii="Trebuchet MS" w:hAnsi="Trebuchet MS"/>
                <w:b/>
                <w:sz w:val="24"/>
                <w:szCs w:val="24"/>
              </w:rPr>
              <w:t xml:space="preserve"> Mrs</w:t>
            </w:r>
          </w:p>
        </w:tc>
        <w:tc>
          <w:tcPr>
            <w:tcW w:w="803" w:type="pct"/>
            <w:gridSpan w:val="2"/>
            <w:tcBorders>
              <w:top w:val="single" w:sz="4" w:space="0" w:color="00AEEF"/>
              <w:left w:val="single" w:sz="4" w:space="0" w:color="00AEEF"/>
              <w:bottom w:val="single" w:sz="4" w:space="0" w:color="00AEEF"/>
              <w:right w:val="single" w:sz="4" w:space="0" w:color="00AEEF"/>
            </w:tcBorders>
          </w:tcPr>
          <w:p w14:paraId="4323D75E" w14:textId="77777777" w:rsidR="000D6AA0" w:rsidRPr="00722E4E" w:rsidRDefault="000D6AA0" w:rsidP="00BA5850">
            <w:pPr>
              <w:autoSpaceDE w:val="0"/>
              <w:autoSpaceDN w:val="0"/>
              <w:adjustRightInd w:val="0"/>
              <w:spacing w:before="60"/>
              <w:rPr>
                <w:rFonts w:ascii="Trebuchet MS" w:hAnsi="Trebuchet MS"/>
                <w:b/>
                <w:sz w:val="24"/>
                <w:szCs w:val="24"/>
              </w:rPr>
            </w:pPr>
            <w:r w:rsidRPr="00722E4E">
              <w:rPr>
                <w:rFonts w:ascii="Trebuchet MS" w:hAnsi="Trebuchet MS"/>
                <w:b/>
                <w:sz w:val="24"/>
                <w:szCs w:val="24"/>
              </w:rPr>
              <w:fldChar w:fldCharType="begin">
                <w:ffData>
                  <w:name w:val="Check72"/>
                  <w:enabled/>
                  <w:calcOnExit w:val="0"/>
                  <w:checkBox>
                    <w:sizeAuto/>
                    <w:default w:val="0"/>
                    <w:checked w:val="0"/>
                  </w:checkBox>
                </w:ffData>
              </w:fldChar>
            </w:r>
            <w:r w:rsidRPr="00722E4E">
              <w:rPr>
                <w:rFonts w:ascii="Trebuchet MS" w:hAnsi="Trebuchet MS"/>
                <w:b/>
                <w:sz w:val="24"/>
                <w:szCs w:val="24"/>
              </w:rPr>
              <w:instrText xml:space="preserve"> FORMCHECKBOX _</w:instrText>
            </w:r>
            <w:r w:rsidR="00B42602">
              <w:rPr>
                <w:rFonts w:ascii="Trebuchet MS" w:hAnsi="Trebuchet MS"/>
                <w:b/>
                <w:sz w:val="24"/>
                <w:szCs w:val="24"/>
              </w:rPr>
            </w:r>
            <w:r w:rsidR="00B42602">
              <w:rPr>
                <w:rFonts w:ascii="Trebuchet MS" w:hAnsi="Trebuchet MS"/>
                <w:b/>
                <w:sz w:val="24"/>
                <w:szCs w:val="24"/>
              </w:rPr>
              <w:fldChar w:fldCharType="separate"/>
            </w:r>
            <w:r w:rsidRPr="00722E4E">
              <w:rPr>
                <w:rFonts w:ascii="Trebuchet MS" w:hAnsi="Trebuchet MS"/>
                <w:b/>
                <w:sz w:val="24"/>
                <w:szCs w:val="24"/>
              </w:rPr>
              <w:fldChar w:fldCharType="end"/>
            </w:r>
            <w:r w:rsidRPr="00722E4E">
              <w:rPr>
                <w:rFonts w:ascii="Trebuchet MS" w:hAnsi="Trebuchet MS"/>
                <w:b/>
                <w:sz w:val="24"/>
                <w:szCs w:val="24"/>
              </w:rPr>
              <w:t xml:space="preserve"> Ms</w:t>
            </w:r>
          </w:p>
        </w:tc>
        <w:tc>
          <w:tcPr>
            <w:tcW w:w="803" w:type="pct"/>
            <w:tcBorders>
              <w:top w:val="single" w:sz="4" w:space="0" w:color="00AEEF"/>
              <w:left w:val="single" w:sz="4" w:space="0" w:color="00AEEF"/>
              <w:bottom w:val="single" w:sz="4" w:space="0" w:color="00AEEF"/>
              <w:right w:val="single" w:sz="4" w:space="0" w:color="00AEEF"/>
            </w:tcBorders>
          </w:tcPr>
          <w:p w14:paraId="510A0AC3" w14:textId="77777777" w:rsidR="000D6AA0" w:rsidRPr="00722E4E" w:rsidRDefault="000D6AA0" w:rsidP="00BA5850">
            <w:pPr>
              <w:autoSpaceDE w:val="0"/>
              <w:autoSpaceDN w:val="0"/>
              <w:adjustRightInd w:val="0"/>
              <w:spacing w:before="60"/>
              <w:rPr>
                <w:rFonts w:ascii="Trebuchet MS" w:hAnsi="Trebuchet MS"/>
                <w:b/>
                <w:sz w:val="24"/>
                <w:szCs w:val="24"/>
              </w:rPr>
            </w:pPr>
            <w:r w:rsidRPr="00722E4E">
              <w:rPr>
                <w:rFonts w:ascii="Trebuchet MS" w:hAnsi="Trebuchet MS"/>
                <w:b/>
                <w:sz w:val="24"/>
                <w:szCs w:val="24"/>
              </w:rPr>
              <w:fldChar w:fldCharType="begin">
                <w:ffData>
                  <w:name w:val="Check72"/>
                  <w:enabled/>
                  <w:calcOnExit w:val="0"/>
                  <w:checkBox>
                    <w:sizeAuto/>
                    <w:default w:val="0"/>
                    <w:checked w:val="0"/>
                  </w:checkBox>
                </w:ffData>
              </w:fldChar>
            </w:r>
            <w:r w:rsidRPr="00722E4E">
              <w:rPr>
                <w:rFonts w:ascii="Trebuchet MS" w:hAnsi="Trebuchet MS"/>
                <w:b/>
                <w:sz w:val="24"/>
                <w:szCs w:val="24"/>
              </w:rPr>
              <w:instrText xml:space="preserve"> FORMCHECKBOX _</w:instrText>
            </w:r>
            <w:r w:rsidR="00B42602">
              <w:rPr>
                <w:rFonts w:ascii="Trebuchet MS" w:hAnsi="Trebuchet MS"/>
                <w:b/>
                <w:sz w:val="24"/>
                <w:szCs w:val="24"/>
              </w:rPr>
            </w:r>
            <w:r w:rsidR="00B42602">
              <w:rPr>
                <w:rFonts w:ascii="Trebuchet MS" w:hAnsi="Trebuchet MS"/>
                <w:b/>
                <w:sz w:val="24"/>
                <w:szCs w:val="24"/>
              </w:rPr>
              <w:fldChar w:fldCharType="separate"/>
            </w:r>
            <w:r w:rsidRPr="00722E4E">
              <w:rPr>
                <w:rFonts w:ascii="Trebuchet MS" w:hAnsi="Trebuchet MS"/>
                <w:b/>
                <w:sz w:val="24"/>
                <w:szCs w:val="24"/>
              </w:rPr>
              <w:fldChar w:fldCharType="end"/>
            </w:r>
            <w:r w:rsidRPr="00722E4E">
              <w:rPr>
                <w:rFonts w:ascii="Trebuchet MS" w:hAnsi="Trebuchet MS"/>
                <w:b/>
                <w:sz w:val="24"/>
                <w:szCs w:val="24"/>
              </w:rPr>
              <w:t xml:space="preserve"> Miss</w:t>
            </w:r>
          </w:p>
        </w:tc>
      </w:tr>
      <w:tr w:rsidR="000D6AA0" w:rsidRPr="00722E4E" w14:paraId="56308C24" w14:textId="77777777" w:rsidTr="008E7E97">
        <w:trPr>
          <w:trHeight w:val="555"/>
        </w:trPr>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39C3B8D9" w14:textId="77777777" w:rsidR="000D6AA0" w:rsidRPr="00722E4E" w:rsidRDefault="000D6AA0" w:rsidP="00BA5850">
            <w:pPr>
              <w:autoSpaceDE w:val="0"/>
              <w:autoSpaceDN w:val="0"/>
              <w:adjustRightInd w:val="0"/>
              <w:spacing w:before="60"/>
              <w:rPr>
                <w:rFonts w:ascii="Trebuchet MS" w:hAnsi="Trebuchet MS"/>
                <w:b/>
                <w:sz w:val="24"/>
                <w:szCs w:val="24"/>
              </w:rPr>
            </w:pPr>
            <w:r w:rsidRPr="00722E4E">
              <w:rPr>
                <w:rFonts w:ascii="Trebuchet MS" w:hAnsi="Trebuchet MS"/>
                <w:b/>
                <w:sz w:val="24"/>
                <w:szCs w:val="24"/>
              </w:rPr>
              <w:t>Forenames</w:t>
            </w:r>
          </w:p>
        </w:tc>
        <w:tc>
          <w:tcPr>
            <w:tcW w:w="3210" w:type="pct"/>
            <w:gridSpan w:val="6"/>
            <w:tcBorders>
              <w:top w:val="single" w:sz="4" w:space="0" w:color="00AEEF"/>
              <w:left w:val="single" w:sz="4" w:space="0" w:color="00AEEF"/>
              <w:bottom w:val="single" w:sz="4" w:space="0" w:color="00AEEF"/>
              <w:right w:val="single" w:sz="4" w:space="0" w:color="00AEEF"/>
            </w:tcBorders>
          </w:tcPr>
          <w:p w14:paraId="249729EF" w14:textId="77777777" w:rsidR="000D6AA0" w:rsidRPr="00722E4E" w:rsidRDefault="000D6AA0" w:rsidP="00BA5850">
            <w:pPr>
              <w:autoSpaceDE w:val="0"/>
              <w:autoSpaceDN w:val="0"/>
              <w:adjustRightInd w:val="0"/>
              <w:spacing w:before="60"/>
              <w:rPr>
                <w:rFonts w:ascii="Trebuchet MS" w:hAnsi="Trebuchet MS"/>
                <w:sz w:val="24"/>
                <w:szCs w:val="24"/>
              </w:rPr>
            </w:pPr>
            <w:r w:rsidRPr="00722E4E">
              <w:rPr>
                <w:rFonts w:ascii="Trebuchet MS" w:hAnsi="Trebuchet MS"/>
                <w:sz w:val="24"/>
                <w:szCs w:val="24"/>
              </w:rPr>
              <w:fldChar w:fldCharType="begin">
                <w:ffData>
                  <w:name w:val="Text322"/>
                  <w:enabled/>
                  <w:calcOnExit w:val="0"/>
                  <w:textInput>
                    <w:maxLength w:val="50"/>
                  </w:textInput>
                </w:ffData>
              </w:fldChar>
            </w:r>
            <w:r w:rsidRPr="00722E4E">
              <w:rPr>
                <w:rFonts w:ascii="Trebuchet MS" w:hAnsi="Trebuchet MS"/>
                <w:sz w:val="24"/>
                <w:szCs w:val="24"/>
              </w:rPr>
              <w:instrText xml:space="preserve"> FORMTEXT </w:instrText>
            </w:r>
            <w:r w:rsidRPr="00722E4E">
              <w:rPr>
                <w:rFonts w:ascii="Trebuchet MS" w:hAnsi="Trebuchet MS"/>
                <w:sz w:val="24"/>
                <w:szCs w:val="24"/>
              </w:rPr>
            </w:r>
            <w:r w:rsidRPr="00722E4E">
              <w:rPr>
                <w:rFonts w:ascii="Trebuchet MS" w:hAnsi="Trebuchet MS"/>
                <w:sz w:val="24"/>
                <w:szCs w:val="24"/>
              </w:rPr>
              <w:fldChar w:fldCharType="separate"/>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sz w:val="24"/>
                <w:szCs w:val="24"/>
              </w:rPr>
              <w:fldChar w:fldCharType="end"/>
            </w:r>
          </w:p>
        </w:tc>
      </w:tr>
      <w:tr w:rsidR="000D6AA0" w:rsidRPr="00722E4E" w14:paraId="3B782064" w14:textId="77777777" w:rsidTr="008E7E97">
        <w:trPr>
          <w:trHeight w:val="549"/>
        </w:trPr>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1F7D2483" w14:textId="77777777" w:rsidR="000D6AA0" w:rsidRPr="00722E4E" w:rsidRDefault="000D6AA0" w:rsidP="00BA5850">
            <w:pPr>
              <w:autoSpaceDE w:val="0"/>
              <w:autoSpaceDN w:val="0"/>
              <w:adjustRightInd w:val="0"/>
              <w:spacing w:before="60"/>
              <w:rPr>
                <w:rFonts w:ascii="Trebuchet MS" w:hAnsi="Trebuchet MS"/>
                <w:b/>
                <w:sz w:val="24"/>
                <w:szCs w:val="24"/>
              </w:rPr>
            </w:pPr>
            <w:r w:rsidRPr="00722E4E">
              <w:rPr>
                <w:rFonts w:ascii="Trebuchet MS" w:hAnsi="Trebuchet MS"/>
                <w:b/>
                <w:sz w:val="24"/>
                <w:szCs w:val="24"/>
              </w:rPr>
              <w:t>Surname</w:t>
            </w:r>
          </w:p>
        </w:tc>
        <w:tc>
          <w:tcPr>
            <w:tcW w:w="3210" w:type="pct"/>
            <w:gridSpan w:val="6"/>
            <w:tcBorders>
              <w:top w:val="single" w:sz="4" w:space="0" w:color="00AEEF"/>
              <w:left w:val="single" w:sz="4" w:space="0" w:color="00AEEF"/>
              <w:bottom w:val="single" w:sz="4" w:space="0" w:color="00AEEF"/>
              <w:right w:val="single" w:sz="4" w:space="0" w:color="00AEEF"/>
            </w:tcBorders>
          </w:tcPr>
          <w:p w14:paraId="1EEE6A7E" w14:textId="77777777" w:rsidR="000D6AA0" w:rsidRPr="00722E4E" w:rsidRDefault="000D6AA0" w:rsidP="00BA5850">
            <w:pPr>
              <w:autoSpaceDE w:val="0"/>
              <w:autoSpaceDN w:val="0"/>
              <w:adjustRightInd w:val="0"/>
              <w:spacing w:before="60"/>
              <w:rPr>
                <w:rFonts w:ascii="Trebuchet MS" w:hAnsi="Trebuchet MS"/>
                <w:sz w:val="24"/>
                <w:szCs w:val="24"/>
              </w:rPr>
            </w:pPr>
            <w:r w:rsidRPr="00722E4E">
              <w:rPr>
                <w:rFonts w:ascii="Trebuchet MS" w:hAnsi="Trebuchet MS"/>
                <w:sz w:val="24"/>
                <w:szCs w:val="24"/>
              </w:rPr>
              <w:fldChar w:fldCharType="begin">
                <w:ffData>
                  <w:name w:val="Text322"/>
                  <w:enabled/>
                  <w:calcOnExit w:val="0"/>
                  <w:textInput>
                    <w:maxLength w:val="50"/>
                  </w:textInput>
                </w:ffData>
              </w:fldChar>
            </w:r>
            <w:r w:rsidRPr="00722E4E">
              <w:rPr>
                <w:rFonts w:ascii="Trebuchet MS" w:hAnsi="Trebuchet MS"/>
                <w:sz w:val="24"/>
                <w:szCs w:val="24"/>
              </w:rPr>
              <w:instrText xml:space="preserve"> FORMTEXT </w:instrText>
            </w:r>
            <w:r w:rsidRPr="00722E4E">
              <w:rPr>
                <w:rFonts w:ascii="Trebuchet MS" w:hAnsi="Trebuchet MS"/>
                <w:sz w:val="24"/>
                <w:szCs w:val="24"/>
              </w:rPr>
            </w:r>
            <w:r w:rsidRPr="00722E4E">
              <w:rPr>
                <w:rFonts w:ascii="Trebuchet MS" w:hAnsi="Trebuchet MS"/>
                <w:sz w:val="24"/>
                <w:szCs w:val="24"/>
              </w:rPr>
              <w:fldChar w:fldCharType="separate"/>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sz w:val="24"/>
                <w:szCs w:val="24"/>
              </w:rPr>
              <w:fldChar w:fldCharType="end"/>
            </w:r>
          </w:p>
        </w:tc>
      </w:tr>
      <w:tr w:rsidR="000D6AA0" w:rsidRPr="00722E4E" w14:paraId="2AD85DD8" w14:textId="77777777" w:rsidTr="008E7E97">
        <w:trPr>
          <w:trHeight w:val="543"/>
        </w:trPr>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0A7F7426" w14:textId="77777777" w:rsidR="000D6AA0" w:rsidRPr="00722E4E" w:rsidRDefault="000D6AA0" w:rsidP="00BA5850">
            <w:pPr>
              <w:autoSpaceDE w:val="0"/>
              <w:autoSpaceDN w:val="0"/>
              <w:adjustRightInd w:val="0"/>
              <w:spacing w:before="60"/>
              <w:rPr>
                <w:rFonts w:ascii="Trebuchet MS" w:hAnsi="Trebuchet MS"/>
                <w:b/>
                <w:sz w:val="24"/>
                <w:szCs w:val="24"/>
              </w:rPr>
            </w:pPr>
            <w:r w:rsidRPr="00722E4E">
              <w:rPr>
                <w:rFonts w:ascii="Trebuchet MS" w:hAnsi="Trebuchet MS"/>
                <w:b/>
                <w:sz w:val="24"/>
                <w:szCs w:val="24"/>
              </w:rPr>
              <w:t>Date of birth</w:t>
            </w:r>
          </w:p>
        </w:tc>
        <w:tc>
          <w:tcPr>
            <w:tcW w:w="1047" w:type="pct"/>
            <w:gridSpan w:val="2"/>
            <w:tcBorders>
              <w:top w:val="single" w:sz="4" w:space="0" w:color="00AEEF"/>
              <w:left w:val="single" w:sz="4" w:space="0" w:color="00AEEF"/>
              <w:bottom w:val="single" w:sz="4" w:space="0" w:color="00AEEF"/>
              <w:right w:val="single" w:sz="4" w:space="0" w:color="00AEEF"/>
            </w:tcBorders>
          </w:tcPr>
          <w:p w14:paraId="569784C9" w14:textId="77777777" w:rsidR="000D6AA0" w:rsidRPr="00722E4E" w:rsidRDefault="000D6AA0" w:rsidP="00BA5850">
            <w:pPr>
              <w:autoSpaceDE w:val="0"/>
              <w:autoSpaceDN w:val="0"/>
              <w:adjustRightInd w:val="0"/>
              <w:spacing w:before="60"/>
              <w:rPr>
                <w:rFonts w:ascii="Trebuchet MS" w:hAnsi="Trebuchet MS"/>
                <w:b/>
                <w:bCs/>
                <w:iCs/>
                <w:sz w:val="24"/>
                <w:szCs w:val="24"/>
              </w:rPr>
            </w:pPr>
            <w:r w:rsidRPr="00722E4E">
              <w:rPr>
                <w:rFonts w:ascii="Trebuchet MS" w:hAnsi="Trebuchet MS"/>
                <w:b/>
                <w:sz w:val="24"/>
                <w:szCs w:val="24"/>
              </w:rPr>
              <w:t xml:space="preserve">Day </w:t>
            </w:r>
            <w:r w:rsidRPr="00722E4E">
              <w:rPr>
                <w:rFonts w:ascii="Trebuchet MS" w:hAnsi="Trebuchet MS"/>
                <w:sz w:val="24"/>
                <w:szCs w:val="24"/>
              </w:rPr>
              <w:fldChar w:fldCharType="begin">
                <w:ffData>
                  <w:name w:val="Text314"/>
                  <w:enabled/>
                  <w:calcOnExit w:val="0"/>
                  <w:textInput>
                    <w:maxLength w:val="2"/>
                  </w:textInput>
                </w:ffData>
              </w:fldChar>
            </w:r>
            <w:r w:rsidRPr="00722E4E">
              <w:rPr>
                <w:rFonts w:ascii="Trebuchet MS" w:hAnsi="Trebuchet MS"/>
                <w:sz w:val="24"/>
                <w:szCs w:val="24"/>
              </w:rPr>
              <w:instrText xml:space="preserve"> FORMTEXT </w:instrText>
            </w:r>
            <w:r w:rsidRPr="00722E4E">
              <w:rPr>
                <w:rFonts w:ascii="Trebuchet MS" w:hAnsi="Trebuchet MS"/>
                <w:sz w:val="24"/>
                <w:szCs w:val="24"/>
              </w:rPr>
            </w:r>
            <w:r w:rsidRPr="00722E4E">
              <w:rPr>
                <w:rFonts w:ascii="Trebuchet MS" w:hAnsi="Trebuchet MS"/>
                <w:sz w:val="24"/>
                <w:szCs w:val="24"/>
              </w:rPr>
              <w:fldChar w:fldCharType="separate"/>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sz w:val="24"/>
                <w:szCs w:val="24"/>
              </w:rPr>
              <w:fldChar w:fldCharType="end"/>
            </w:r>
          </w:p>
        </w:tc>
        <w:tc>
          <w:tcPr>
            <w:tcW w:w="1044" w:type="pct"/>
            <w:gridSpan w:val="2"/>
            <w:tcBorders>
              <w:top w:val="single" w:sz="4" w:space="0" w:color="00AEEF"/>
              <w:left w:val="single" w:sz="4" w:space="0" w:color="00AEEF"/>
              <w:bottom w:val="single" w:sz="4" w:space="0" w:color="00AEEF"/>
              <w:right w:val="single" w:sz="4" w:space="0" w:color="00AEEF"/>
            </w:tcBorders>
          </w:tcPr>
          <w:p w14:paraId="0DCDE897" w14:textId="77777777" w:rsidR="000D6AA0" w:rsidRPr="00722E4E" w:rsidRDefault="000D6AA0" w:rsidP="00BA5850">
            <w:pPr>
              <w:autoSpaceDE w:val="0"/>
              <w:autoSpaceDN w:val="0"/>
              <w:adjustRightInd w:val="0"/>
              <w:spacing w:before="60"/>
              <w:rPr>
                <w:rFonts w:ascii="Trebuchet MS" w:hAnsi="Trebuchet MS"/>
                <w:b/>
                <w:bCs/>
                <w:iCs/>
                <w:sz w:val="24"/>
                <w:szCs w:val="24"/>
              </w:rPr>
            </w:pPr>
            <w:r w:rsidRPr="00722E4E">
              <w:rPr>
                <w:rFonts w:ascii="Trebuchet MS" w:hAnsi="Trebuchet MS"/>
                <w:b/>
                <w:sz w:val="24"/>
                <w:szCs w:val="24"/>
              </w:rPr>
              <w:t xml:space="preserve">Month </w:t>
            </w:r>
            <w:r w:rsidRPr="00722E4E">
              <w:rPr>
                <w:rFonts w:ascii="Trebuchet MS" w:hAnsi="Trebuchet MS"/>
                <w:sz w:val="24"/>
                <w:szCs w:val="24"/>
              </w:rPr>
              <w:fldChar w:fldCharType="begin">
                <w:ffData>
                  <w:name w:val="Text315"/>
                  <w:enabled/>
                  <w:calcOnExit w:val="0"/>
                  <w:textInput>
                    <w:maxLength w:val="2"/>
                  </w:textInput>
                </w:ffData>
              </w:fldChar>
            </w:r>
            <w:r w:rsidRPr="00722E4E">
              <w:rPr>
                <w:rFonts w:ascii="Trebuchet MS" w:hAnsi="Trebuchet MS"/>
                <w:sz w:val="24"/>
                <w:szCs w:val="24"/>
              </w:rPr>
              <w:instrText xml:space="preserve"> FORMTEXT </w:instrText>
            </w:r>
            <w:r w:rsidRPr="00722E4E">
              <w:rPr>
                <w:rFonts w:ascii="Trebuchet MS" w:hAnsi="Trebuchet MS"/>
                <w:sz w:val="24"/>
                <w:szCs w:val="24"/>
              </w:rPr>
            </w:r>
            <w:r w:rsidRPr="00722E4E">
              <w:rPr>
                <w:rFonts w:ascii="Trebuchet MS" w:hAnsi="Trebuchet MS"/>
                <w:sz w:val="24"/>
                <w:szCs w:val="24"/>
              </w:rPr>
              <w:fldChar w:fldCharType="separate"/>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sz w:val="24"/>
                <w:szCs w:val="24"/>
              </w:rPr>
              <w:fldChar w:fldCharType="end"/>
            </w:r>
          </w:p>
        </w:tc>
        <w:tc>
          <w:tcPr>
            <w:tcW w:w="1119" w:type="pct"/>
            <w:gridSpan w:val="2"/>
            <w:tcBorders>
              <w:top w:val="single" w:sz="4" w:space="0" w:color="00AEEF"/>
              <w:left w:val="single" w:sz="4" w:space="0" w:color="00AEEF"/>
              <w:bottom w:val="single" w:sz="4" w:space="0" w:color="00AEEF"/>
              <w:right w:val="single" w:sz="4" w:space="0" w:color="00AEEF"/>
            </w:tcBorders>
          </w:tcPr>
          <w:p w14:paraId="2F60ACF7" w14:textId="77777777" w:rsidR="000D6AA0" w:rsidRPr="00722E4E" w:rsidRDefault="000D6AA0" w:rsidP="00BA5850">
            <w:pPr>
              <w:autoSpaceDE w:val="0"/>
              <w:autoSpaceDN w:val="0"/>
              <w:adjustRightInd w:val="0"/>
              <w:spacing w:before="60"/>
              <w:rPr>
                <w:rFonts w:ascii="Trebuchet MS" w:hAnsi="Trebuchet MS"/>
                <w:bCs/>
                <w:iCs/>
                <w:sz w:val="24"/>
                <w:szCs w:val="24"/>
              </w:rPr>
            </w:pPr>
            <w:r w:rsidRPr="00722E4E">
              <w:rPr>
                <w:rFonts w:ascii="Trebuchet MS" w:hAnsi="Trebuchet MS"/>
                <w:b/>
                <w:sz w:val="24"/>
                <w:szCs w:val="24"/>
              </w:rPr>
              <w:t xml:space="preserve">Year </w:t>
            </w:r>
            <w:r w:rsidRPr="00722E4E">
              <w:rPr>
                <w:rFonts w:ascii="Trebuchet MS" w:hAnsi="Trebuchet MS"/>
                <w:sz w:val="24"/>
                <w:szCs w:val="24"/>
              </w:rPr>
              <w:fldChar w:fldCharType="begin">
                <w:ffData>
                  <w:name w:val="Text328"/>
                  <w:enabled/>
                  <w:calcOnExit w:val="0"/>
                  <w:textInput>
                    <w:maxLength w:val="4"/>
                  </w:textInput>
                </w:ffData>
              </w:fldChar>
            </w:r>
            <w:r w:rsidRPr="00722E4E">
              <w:rPr>
                <w:rFonts w:ascii="Trebuchet MS" w:hAnsi="Trebuchet MS"/>
                <w:sz w:val="24"/>
                <w:szCs w:val="24"/>
              </w:rPr>
              <w:instrText xml:space="preserve"> FORMTEXT </w:instrText>
            </w:r>
            <w:r w:rsidRPr="00722E4E">
              <w:rPr>
                <w:rFonts w:ascii="Trebuchet MS" w:hAnsi="Trebuchet MS"/>
                <w:sz w:val="24"/>
                <w:szCs w:val="24"/>
              </w:rPr>
            </w:r>
            <w:r w:rsidRPr="00722E4E">
              <w:rPr>
                <w:rFonts w:ascii="Trebuchet MS" w:hAnsi="Trebuchet MS"/>
                <w:sz w:val="24"/>
                <w:szCs w:val="24"/>
              </w:rPr>
              <w:fldChar w:fldCharType="separate"/>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sz w:val="24"/>
                <w:szCs w:val="24"/>
              </w:rPr>
              <w:fldChar w:fldCharType="end"/>
            </w:r>
          </w:p>
        </w:tc>
      </w:tr>
      <w:tr w:rsidR="000D6AA0" w:rsidRPr="00722E4E" w14:paraId="19B4E703" w14:textId="77777777" w:rsidTr="008E7E97">
        <w:trPr>
          <w:trHeight w:val="590"/>
        </w:trPr>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4994E057" w14:textId="77777777" w:rsidR="000D6AA0" w:rsidRPr="00722E4E" w:rsidRDefault="000D6AA0" w:rsidP="00BA5850">
            <w:pPr>
              <w:autoSpaceDE w:val="0"/>
              <w:autoSpaceDN w:val="0"/>
              <w:adjustRightInd w:val="0"/>
              <w:spacing w:before="60"/>
              <w:rPr>
                <w:rFonts w:ascii="Trebuchet MS" w:hAnsi="Trebuchet MS"/>
                <w:b/>
                <w:sz w:val="24"/>
                <w:szCs w:val="24"/>
              </w:rPr>
            </w:pPr>
            <w:r w:rsidRPr="00722E4E">
              <w:rPr>
                <w:rFonts w:ascii="Trebuchet MS" w:hAnsi="Trebuchet MS"/>
                <w:b/>
                <w:sz w:val="24"/>
                <w:szCs w:val="24"/>
              </w:rPr>
              <w:t>Position in organisation</w:t>
            </w:r>
          </w:p>
        </w:tc>
        <w:tc>
          <w:tcPr>
            <w:tcW w:w="3210" w:type="pct"/>
            <w:gridSpan w:val="6"/>
            <w:tcBorders>
              <w:top w:val="single" w:sz="4" w:space="0" w:color="00AEEF"/>
              <w:left w:val="single" w:sz="4" w:space="0" w:color="00AEEF"/>
              <w:bottom w:val="single" w:sz="4" w:space="0" w:color="00AEEF"/>
              <w:right w:val="single" w:sz="4" w:space="0" w:color="00AEEF"/>
            </w:tcBorders>
          </w:tcPr>
          <w:p w14:paraId="6F6F3E46" w14:textId="77777777" w:rsidR="000D6AA0" w:rsidRPr="00722E4E" w:rsidRDefault="000D6AA0" w:rsidP="00BA5850">
            <w:pPr>
              <w:autoSpaceDE w:val="0"/>
              <w:autoSpaceDN w:val="0"/>
              <w:adjustRightInd w:val="0"/>
              <w:spacing w:before="60"/>
              <w:rPr>
                <w:rFonts w:ascii="Trebuchet MS" w:hAnsi="Trebuchet MS"/>
                <w:sz w:val="24"/>
                <w:szCs w:val="24"/>
              </w:rPr>
            </w:pPr>
            <w:r w:rsidRPr="00722E4E">
              <w:rPr>
                <w:rFonts w:ascii="Trebuchet MS" w:hAnsi="Trebuchet MS"/>
                <w:sz w:val="24"/>
                <w:szCs w:val="24"/>
              </w:rPr>
              <w:fldChar w:fldCharType="begin">
                <w:ffData>
                  <w:name w:val="Text322"/>
                  <w:enabled/>
                  <w:calcOnExit w:val="0"/>
                  <w:textInput>
                    <w:maxLength w:val="50"/>
                  </w:textInput>
                </w:ffData>
              </w:fldChar>
            </w:r>
            <w:r w:rsidRPr="00722E4E">
              <w:rPr>
                <w:rFonts w:ascii="Trebuchet MS" w:hAnsi="Trebuchet MS"/>
                <w:sz w:val="24"/>
                <w:szCs w:val="24"/>
              </w:rPr>
              <w:instrText xml:space="preserve"> FORMTEXT </w:instrText>
            </w:r>
            <w:r w:rsidRPr="00722E4E">
              <w:rPr>
                <w:rFonts w:ascii="Trebuchet MS" w:hAnsi="Trebuchet MS"/>
                <w:sz w:val="24"/>
                <w:szCs w:val="24"/>
              </w:rPr>
            </w:r>
            <w:r w:rsidRPr="00722E4E">
              <w:rPr>
                <w:rFonts w:ascii="Trebuchet MS" w:hAnsi="Trebuchet MS"/>
                <w:sz w:val="24"/>
                <w:szCs w:val="24"/>
              </w:rPr>
              <w:fldChar w:fldCharType="separate"/>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sz w:val="24"/>
                <w:szCs w:val="24"/>
              </w:rPr>
              <w:fldChar w:fldCharType="end"/>
            </w:r>
          </w:p>
        </w:tc>
      </w:tr>
      <w:tr w:rsidR="000D6AA0" w:rsidRPr="00722E4E" w14:paraId="7B71DEB4" w14:textId="77777777" w:rsidTr="008E7E97">
        <w:tc>
          <w:tcPr>
            <w:tcW w:w="5000" w:type="pct"/>
            <w:gridSpan w:val="10"/>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4C0F2100" w14:textId="77777777" w:rsidR="000D6AA0" w:rsidRPr="00722E4E" w:rsidRDefault="000D6AA0" w:rsidP="00BA5850">
            <w:pPr>
              <w:autoSpaceDE w:val="0"/>
              <w:autoSpaceDN w:val="0"/>
              <w:adjustRightInd w:val="0"/>
              <w:spacing w:before="60" w:after="120"/>
              <w:rPr>
                <w:rFonts w:ascii="Trebuchet MS" w:hAnsi="Trebuchet MS"/>
                <w:b/>
                <w:sz w:val="24"/>
                <w:szCs w:val="24"/>
              </w:rPr>
            </w:pPr>
            <w:r w:rsidRPr="00722E4E">
              <w:rPr>
                <w:rFonts w:ascii="Trebuchet MS" w:hAnsi="Trebuchet MS"/>
                <w:b/>
                <w:sz w:val="24"/>
                <w:szCs w:val="24"/>
              </w:rPr>
              <w:t>Legally responsible contact home address and full postcode</w:t>
            </w:r>
          </w:p>
        </w:tc>
      </w:tr>
      <w:tr w:rsidR="000D6AA0" w:rsidRPr="00722E4E" w14:paraId="061D6548" w14:textId="77777777" w:rsidTr="00853A81">
        <w:tblPrEx>
          <w:tblLook w:val="0000" w:firstRow="0" w:lastRow="0" w:firstColumn="0" w:lastColumn="0" w:noHBand="0" w:noVBand="0"/>
        </w:tblPrEx>
        <w:trPr>
          <w:trHeight w:val="880"/>
        </w:trPr>
        <w:tc>
          <w:tcPr>
            <w:tcW w:w="5000" w:type="pct"/>
            <w:gridSpan w:val="10"/>
            <w:tcBorders>
              <w:top w:val="single" w:sz="4" w:space="0" w:color="00AEEF"/>
              <w:left w:val="single" w:sz="4" w:space="0" w:color="00AEEF"/>
              <w:bottom w:val="single" w:sz="4" w:space="0" w:color="00AEEF"/>
              <w:right w:val="single" w:sz="4" w:space="0" w:color="00AEEF"/>
            </w:tcBorders>
          </w:tcPr>
          <w:p w14:paraId="5A799A32" w14:textId="77777777" w:rsidR="000D6AA0" w:rsidRPr="00722E4E" w:rsidRDefault="000D6AA0" w:rsidP="00BA5850">
            <w:pPr>
              <w:autoSpaceDE w:val="0"/>
              <w:autoSpaceDN w:val="0"/>
              <w:adjustRightInd w:val="0"/>
              <w:spacing w:before="40"/>
              <w:rPr>
                <w:rFonts w:ascii="Trebuchet MS" w:hAnsi="Trebuchet MS"/>
                <w:sz w:val="24"/>
                <w:szCs w:val="24"/>
              </w:rPr>
            </w:pPr>
            <w:r w:rsidRPr="00722E4E">
              <w:rPr>
                <w:rFonts w:ascii="Trebuchet MS" w:hAnsi="Trebuchet MS"/>
                <w:b/>
                <w:sz w:val="24"/>
                <w:szCs w:val="24"/>
              </w:rPr>
              <w:fldChar w:fldCharType="begin">
                <w:ffData>
                  <w:name w:val=""/>
                  <w:enabled/>
                  <w:calcOnExit w:val="0"/>
                  <w:textInput>
                    <w:maxLength w:val="400"/>
                  </w:textInput>
                </w:ffData>
              </w:fldChar>
            </w:r>
            <w:r w:rsidRPr="00722E4E">
              <w:rPr>
                <w:rFonts w:ascii="Trebuchet MS" w:hAnsi="Trebuchet MS"/>
                <w:b/>
                <w:sz w:val="24"/>
                <w:szCs w:val="24"/>
              </w:rPr>
              <w:instrText xml:space="preserve"> FORMTEXT </w:instrText>
            </w:r>
            <w:r w:rsidRPr="00722E4E">
              <w:rPr>
                <w:rFonts w:ascii="Trebuchet MS" w:hAnsi="Trebuchet MS"/>
                <w:b/>
                <w:sz w:val="24"/>
                <w:szCs w:val="24"/>
              </w:rPr>
            </w:r>
            <w:r w:rsidRPr="00722E4E">
              <w:rPr>
                <w:rFonts w:ascii="Trebuchet MS" w:hAnsi="Trebuchet MS"/>
                <w:b/>
                <w:sz w:val="24"/>
                <w:szCs w:val="24"/>
              </w:rPr>
              <w:fldChar w:fldCharType="separate"/>
            </w:r>
            <w:r w:rsidRPr="00722E4E">
              <w:rPr>
                <w:rFonts w:ascii="Trebuchet MS" w:hAnsi="Trebuchet MS" w:cs="Times New Roman"/>
                <w:noProof/>
                <w:sz w:val="24"/>
                <w:szCs w:val="24"/>
              </w:rPr>
              <w:fldChar w:fldCharType="begin">
                <w:ffData>
                  <w:name w:val=""/>
                  <w:enabled/>
                  <w:calcOnExit w:val="0"/>
                  <w:textInput>
                    <w:maxLength w:val="400"/>
                  </w:textInput>
                </w:ffData>
              </w:fldChar>
            </w:r>
            <w:r w:rsidRPr="00722E4E">
              <w:rPr>
                <w:rFonts w:ascii="Trebuchet MS" w:hAnsi="Trebuchet MS" w:cs="Times New Roman"/>
                <w:noProof/>
                <w:sz w:val="24"/>
                <w:szCs w:val="24"/>
              </w:rPr>
              <w:instrText xml:space="preserve"> FORMTEXT </w:instrText>
            </w:r>
            <w:r w:rsidRPr="00722E4E">
              <w:rPr>
                <w:rFonts w:ascii="Trebuchet MS" w:hAnsi="Trebuchet MS" w:cs="Times New Roman"/>
                <w:noProof/>
                <w:sz w:val="24"/>
                <w:szCs w:val="24"/>
              </w:rPr>
            </w:r>
            <w:r w:rsidRPr="00722E4E">
              <w:rPr>
                <w:rFonts w:ascii="Trebuchet MS" w:hAnsi="Trebuchet MS" w:cs="Times New Roman"/>
                <w:noProof/>
                <w:sz w:val="24"/>
                <w:szCs w:val="24"/>
              </w:rPr>
              <w:fldChar w:fldCharType="separate"/>
            </w:r>
            <w:r w:rsidRPr="00722E4E">
              <w:rPr>
                <w:rFonts w:ascii="Trebuchet MS" w:hAnsi="Trebuchet MS" w:cs="Times New Roman"/>
                <w:noProof/>
                <w:sz w:val="24"/>
                <w:szCs w:val="24"/>
              </w:rPr>
              <w:t> </w:t>
            </w:r>
            <w:r w:rsidRPr="00722E4E">
              <w:rPr>
                <w:rFonts w:ascii="Trebuchet MS" w:hAnsi="Trebuchet MS" w:cs="Times New Roman"/>
                <w:noProof/>
                <w:sz w:val="24"/>
                <w:szCs w:val="24"/>
              </w:rPr>
              <w:t> </w:t>
            </w:r>
            <w:r w:rsidRPr="00722E4E">
              <w:rPr>
                <w:rFonts w:ascii="Trebuchet MS" w:hAnsi="Trebuchet MS" w:cs="Times New Roman"/>
                <w:noProof/>
                <w:sz w:val="24"/>
                <w:szCs w:val="24"/>
              </w:rPr>
              <w:t> </w:t>
            </w:r>
            <w:r w:rsidRPr="00722E4E">
              <w:rPr>
                <w:rFonts w:ascii="Trebuchet MS" w:hAnsi="Trebuchet MS" w:cs="Times New Roman"/>
                <w:noProof/>
                <w:sz w:val="24"/>
                <w:szCs w:val="24"/>
              </w:rPr>
              <w:t> </w:t>
            </w:r>
            <w:r w:rsidRPr="00722E4E">
              <w:rPr>
                <w:rFonts w:ascii="Trebuchet MS" w:hAnsi="Trebuchet MS" w:cs="Times New Roman"/>
                <w:noProof/>
                <w:sz w:val="24"/>
                <w:szCs w:val="24"/>
              </w:rPr>
              <w:t> </w:t>
            </w:r>
            <w:r w:rsidRPr="00722E4E">
              <w:rPr>
                <w:rFonts w:ascii="Trebuchet MS" w:hAnsi="Trebuchet MS" w:cs="Times New Roman"/>
                <w:noProof/>
                <w:sz w:val="24"/>
                <w:szCs w:val="24"/>
              </w:rPr>
              <w:fldChar w:fldCharType="end"/>
            </w:r>
            <w:r w:rsidRPr="00722E4E">
              <w:rPr>
                <w:rFonts w:ascii="Trebuchet MS" w:hAnsi="Trebuchet MS"/>
                <w:b/>
                <w:sz w:val="24"/>
                <w:szCs w:val="24"/>
              </w:rPr>
              <w:fldChar w:fldCharType="end"/>
            </w:r>
          </w:p>
        </w:tc>
      </w:tr>
      <w:tr w:rsidR="000D6AA0" w:rsidRPr="00722E4E" w14:paraId="4A53F4DC" w14:textId="77777777" w:rsidTr="008E7E97">
        <w:tblPrEx>
          <w:tblLook w:val="0000" w:firstRow="0" w:lastRow="0" w:firstColumn="0" w:lastColumn="0" w:noHBand="0" w:noVBand="0"/>
        </w:tblPrEx>
        <w:trPr>
          <w:trHeight w:val="352"/>
        </w:trPr>
        <w:tc>
          <w:tcPr>
            <w:tcW w:w="5000" w:type="pct"/>
            <w:gridSpan w:val="10"/>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30C32AF6" w14:textId="77777777" w:rsidR="000D6AA0" w:rsidRPr="00722E4E" w:rsidRDefault="000D6AA0" w:rsidP="00BA5850">
            <w:pPr>
              <w:autoSpaceDE w:val="0"/>
              <w:autoSpaceDN w:val="0"/>
              <w:adjustRightInd w:val="0"/>
              <w:spacing w:before="60" w:after="120"/>
              <w:rPr>
                <w:rFonts w:ascii="Trebuchet MS" w:hAnsi="Trebuchet MS"/>
                <w:b/>
                <w:sz w:val="24"/>
                <w:szCs w:val="24"/>
              </w:rPr>
            </w:pPr>
            <w:r w:rsidRPr="00722E4E">
              <w:rPr>
                <w:rFonts w:ascii="Trebuchet MS" w:hAnsi="Trebuchet MS"/>
                <w:b/>
                <w:sz w:val="24"/>
                <w:szCs w:val="24"/>
              </w:rPr>
              <w:t>Have they lived at this address for the last three years?</w:t>
            </w:r>
          </w:p>
        </w:tc>
      </w:tr>
      <w:tr w:rsidR="000D6AA0" w:rsidRPr="00722E4E" w14:paraId="7A56E576" w14:textId="77777777" w:rsidTr="008E7E97">
        <w:trPr>
          <w:trHeight w:val="612"/>
        </w:trPr>
        <w:tc>
          <w:tcPr>
            <w:tcW w:w="374" w:type="pct"/>
            <w:tcBorders>
              <w:top w:val="single" w:sz="4" w:space="0" w:color="00AEEF"/>
              <w:left w:val="single" w:sz="4" w:space="0" w:color="00AEEF"/>
              <w:bottom w:val="single" w:sz="4" w:space="0" w:color="00AEEF"/>
              <w:right w:val="single" w:sz="4" w:space="0" w:color="00AEEF"/>
            </w:tcBorders>
            <w:shd w:val="clear" w:color="auto" w:fill="FFFFFF"/>
            <w:vAlign w:val="center"/>
          </w:tcPr>
          <w:p w14:paraId="11E57F6E" w14:textId="77777777" w:rsidR="000D6AA0" w:rsidRPr="00722E4E" w:rsidRDefault="000D6AA0" w:rsidP="008E7E97">
            <w:pPr>
              <w:autoSpaceDE w:val="0"/>
              <w:autoSpaceDN w:val="0"/>
              <w:adjustRightInd w:val="0"/>
              <w:spacing w:before="60"/>
              <w:rPr>
                <w:rFonts w:ascii="Trebuchet MS" w:hAnsi="Trebuchet MS"/>
                <w:b/>
                <w:sz w:val="24"/>
                <w:szCs w:val="24"/>
              </w:rPr>
            </w:pPr>
            <w:r w:rsidRPr="00722E4E">
              <w:rPr>
                <w:rFonts w:ascii="Trebuchet MS" w:hAnsi="Trebuchet MS"/>
                <w:b/>
                <w:sz w:val="24"/>
                <w:szCs w:val="24"/>
              </w:rPr>
              <w:fldChar w:fldCharType="begin">
                <w:ffData>
                  <w:name w:val=""/>
                  <w:enabled/>
                  <w:calcOnExit w:val="0"/>
                  <w:checkBox>
                    <w:size w:val="24"/>
                    <w:default w:val="0"/>
                  </w:checkBox>
                </w:ffData>
              </w:fldChar>
            </w:r>
            <w:r w:rsidRPr="00722E4E">
              <w:rPr>
                <w:rFonts w:ascii="Trebuchet MS" w:hAnsi="Trebuchet MS"/>
                <w:b/>
                <w:sz w:val="24"/>
                <w:szCs w:val="24"/>
              </w:rPr>
              <w:instrText xml:space="preserve"> FORMCHECKBOX </w:instrText>
            </w:r>
            <w:r w:rsidR="00B42602">
              <w:rPr>
                <w:rFonts w:ascii="Trebuchet MS" w:hAnsi="Trebuchet MS"/>
                <w:b/>
                <w:sz w:val="24"/>
                <w:szCs w:val="24"/>
              </w:rPr>
            </w:r>
            <w:r w:rsidR="00B42602">
              <w:rPr>
                <w:rFonts w:ascii="Trebuchet MS" w:hAnsi="Trebuchet MS"/>
                <w:b/>
                <w:sz w:val="24"/>
                <w:szCs w:val="24"/>
              </w:rPr>
              <w:fldChar w:fldCharType="separate"/>
            </w:r>
            <w:r w:rsidRPr="00722E4E">
              <w:rPr>
                <w:rFonts w:ascii="Trebuchet MS" w:hAnsi="Trebuchet MS"/>
                <w:b/>
                <w:sz w:val="24"/>
                <w:szCs w:val="24"/>
              </w:rPr>
              <w:fldChar w:fldCharType="end"/>
            </w:r>
          </w:p>
        </w:tc>
        <w:tc>
          <w:tcPr>
            <w:tcW w:w="374" w:type="pct"/>
            <w:tcBorders>
              <w:top w:val="single" w:sz="4" w:space="0" w:color="00AEEF"/>
              <w:left w:val="single" w:sz="4" w:space="0" w:color="00AEEF"/>
              <w:bottom w:val="single" w:sz="4" w:space="0" w:color="00AEEF"/>
              <w:right w:val="single" w:sz="4" w:space="0" w:color="00AEEF"/>
            </w:tcBorders>
            <w:shd w:val="clear" w:color="auto" w:fill="F2F2F2" w:themeFill="background1" w:themeFillShade="F2"/>
            <w:vAlign w:val="center"/>
          </w:tcPr>
          <w:p w14:paraId="2C565AD5" w14:textId="77777777" w:rsidR="000D6AA0" w:rsidRPr="00722E4E" w:rsidRDefault="000D6AA0" w:rsidP="008E7E97">
            <w:pPr>
              <w:autoSpaceDE w:val="0"/>
              <w:autoSpaceDN w:val="0"/>
              <w:adjustRightInd w:val="0"/>
              <w:spacing w:before="60"/>
              <w:rPr>
                <w:rFonts w:ascii="Trebuchet MS" w:hAnsi="Trebuchet MS"/>
                <w:b/>
                <w:sz w:val="24"/>
                <w:szCs w:val="24"/>
              </w:rPr>
            </w:pPr>
            <w:r w:rsidRPr="00722E4E">
              <w:rPr>
                <w:rFonts w:ascii="Trebuchet MS" w:hAnsi="Trebuchet MS"/>
                <w:b/>
                <w:sz w:val="24"/>
                <w:szCs w:val="24"/>
              </w:rPr>
              <w:t>Yes</w:t>
            </w:r>
          </w:p>
        </w:tc>
        <w:tc>
          <w:tcPr>
            <w:tcW w:w="523" w:type="pct"/>
            <w:tcBorders>
              <w:top w:val="single" w:sz="4" w:space="0" w:color="00AEEF"/>
              <w:left w:val="single" w:sz="4" w:space="0" w:color="00AEEF"/>
              <w:bottom w:val="single" w:sz="4" w:space="0" w:color="00AEEF"/>
              <w:right w:val="single" w:sz="4" w:space="0" w:color="00AEEF"/>
            </w:tcBorders>
            <w:shd w:val="clear" w:color="auto" w:fill="FFFFFF"/>
            <w:vAlign w:val="center"/>
          </w:tcPr>
          <w:p w14:paraId="07E755E1" w14:textId="77777777" w:rsidR="000D6AA0" w:rsidRPr="00722E4E" w:rsidRDefault="000D6AA0" w:rsidP="008E7E97">
            <w:pPr>
              <w:autoSpaceDE w:val="0"/>
              <w:autoSpaceDN w:val="0"/>
              <w:adjustRightInd w:val="0"/>
              <w:spacing w:before="60"/>
              <w:rPr>
                <w:rFonts w:ascii="Trebuchet MS" w:hAnsi="Trebuchet MS"/>
                <w:b/>
                <w:sz w:val="24"/>
                <w:szCs w:val="24"/>
              </w:rPr>
            </w:pPr>
            <w:r w:rsidRPr="00722E4E">
              <w:rPr>
                <w:rFonts w:ascii="Trebuchet MS" w:hAnsi="Trebuchet MS"/>
                <w:b/>
                <w:sz w:val="24"/>
                <w:szCs w:val="24"/>
              </w:rPr>
              <w:fldChar w:fldCharType="begin">
                <w:ffData>
                  <w:name w:val=""/>
                  <w:enabled/>
                  <w:calcOnExit w:val="0"/>
                  <w:checkBox>
                    <w:size w:val="24"/>
                    <w:default w:val="0"/>
                  </w:checkBox>
                </w:ffData>
              </w:fldChar>
            </w:r>
            <w:r w:rsidRPr="00722E4E">
              <w:rPr>
                <w:rFonts w:ascii="Trebuchet MS" w:hAnsi="Trebuchet MS"/>
                <w:b/>
                <w:sz w:val="24"/>
                <w:szCs w:val="24"/>
              </w:rPr>
              <w:instrText xml:space="preserve"> FORMCHECKBOX </w:instrText>
            </w:r>
            <w:r w:rsidR="00B42602">
              <w:rPr>
                <w:rFonts w:ascii="Trebuchet MS" w:hAnsi="Trebuchet MS"/>
                <w:b/>
                <w:sz w:val="24"/>
                <w:szCs w:val="24"/>
              </w:rPr>
            </w:r>
            <w:r w:rsidR="00B42602">
              <w:rPr>
                <w:rFonts w:ascii="Trebuchet MS" w:hAnsi="Trebuchet MS"/>
                <w:b/>
                <w:sz w:val="24"/>
                <w:szCs w:val="24"/>
              </w:rPr>
              <w:fldChar w:fldCharType="separate"/>
            </w:r>
            <w:r w:rsidRPr="00722E4E">
              <w:rPr>
                <w:rFonts w:ascii="Trebuchet MS" w:hAnsi="Trebuchet MS"/>
                <w:b/>
                <w:sz w:val="24"/>
                <w:szCs w:val="24"/>
              </w:rPr>
              <w:fldChar w:fldCharType="end"/>
            </w:r>
          </w:p>
        </w:tc>
        <w:tc>
          <w:tcPr>
            <w:tcW w:w="3729" w:type="pct"/>
            <w:gridSpan w:val="7"/>
            <w:tcBorders>
              <w:top w:val="single" w:sz="4" w:space="0" w:color="00AEEF"/>
              <w:left w:val="single" w:sz="4" w:space="0" w:color="00AEEF"/>
              <w:bottom w:val="single" w:sz="4" w:space="0" w:color="00AEEF"/>
              <w:right w:val="single" w:sz="4" w:space="0" w:color="00AEEF"/>
            </w:tcBorders>
            <w:shd w:val="clear" w:color="auto" w:fill="BDD6EE" w:themeFill="accent1" w:themeFillTint="66"/>
            <w:vAlign w:val="center"/>
          </w:tcPr>
          <w:p w14:paraId="47F76E7F" w14:textId="12875B3C" w:rsidR="000D6AA0" w:rsidRPr="00722E4E" w:rsidRDefault="000D6AA0" w:rsidP="008E7E97">
            <w:pPr>
              <w:autoSpaceDE w:val="0"/>
              <w:autoSpaceDN w:val="0"/>
              <w:adjustRightInd w:val="0"/>
              <w:spacing w:before="60"/>
              <w:rPr>
                <w:rFonts w:ascii="Trebuchet MS" w:hAnsi="Trebuchet MS"/>
                <w:b/>
                <w:sz w:val="24"/>
                <w:szCs w:val="24"/>
              </w:rPr>
            </w:pPr>
            <w:r w:rsidRPr="00722E4E">
              <w:rPr>
                <w:rFonts w:ascii="Trebuchet MS" w:hAnsi="Trebuchet MS"/>
                <w:b/>
                <w:sz w:val="24"/>
                <w:szCs w:val="24"/>
              </w:rPr>
              <w:t>No - you must give previous home address</w:t>
            </w:r>
          </w:p>
        </w:tc>
      </w:tr>
      <w:tr w:rsidR="000D6AA0" w:rsidRPr="00722E4E" w14:paraId="108026A3" w14:textId="77777777" w:rsidTr="008E7E97">
        <w:tc>
          <w:tcPr>
            <w:tcW w:w="5000" w:type="pct"/>
            <w:gridSpan w:val="10"/>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72ADCC36" w14:textId="77777777" w:rsidR="000D6AA0" w:rsidRPr="00722E4E" w:rsidRDefault="000D6AA0" w:rsidP="00BA5850">
            <w:pPr>
              <w:autoSpaceDE w:val="0"/>
              <w:autoSpaceDN w:val="0"/>
              <w:adjustRightInd w:val="0"/>
              <w:spacing w:before="60" w:after="120"/>
              <w:rPr>
                <w:rFonts w:ascii="Trebuchet MS" w:hAnsi="Trebuchet MS"/>
                <w:b/>
                <w:sz w:val="24"/>
                <w:szCs w:val="24"/>
              </w:rPr>
            </w:pPr>
            <w:r w:rsidRPr="00722E4E">
              <w:rPr>
                <w:rFonts w:ascii="Trebuchet MS" w:hAnsi="Trebuchet MS"/>
                <w:b/>
                <w:sz w:val="24"/>
                <w:szCs w:val="24"/>
              </w:rPr>
              <w:t>Legally responsible contact previous home address and full postcode</w:t>
            </w:r>
          </w:p>
        </w:tc>
      </w:tr>
      <w:tr w:rsidR="000D6AA0" w:rsidRPr="00722E4E" w14:paraId="640759DE" w14:textId="77777777" w:rsidTr="00853A81">
        <w:tblPrEx>
          <w:tblLook w:val="0000" w:firstRow="0" w:lastRow="0" w:firstColumn="0" w:lastColumn="0" w:noHBand="0" w:noVBand="0"/>
        </w:tblPrEx>
        <w:trPr>
          <w:trHeight w:val="843"/>
        </w:trPr>
        <w:tc>
          <w:tcPr>
            <w:tcW w:w="5000" w:type="pct"/>
            <w:gridSpan w:val="10"/>
            <w:tcBorders>
              <w:top w:val="single" w:sz="4" w:space="0" w:color="00AEEF"/>
              <w:left w:val="single" w:sz="4" w:space="0" w:color="00AEEF"/>
              <w:bottom w:val="single" w:sz="4" w:space="0" w:color="00AEEF"/>
              <w:right w:val="single" w:sz="4" w:space="0" w:color="00AEEF"/>
            </w:tcBorders>
          </w:tcPr>
          <w:p w14:paraId="1F56E7CD" w14:textId="77777777" w:rsidR="000D6AA0" w:rsidRPr="00722E4E" w:rsidRDefault="000D6AA0" w:rsidP="00BA5850">
            <w:pPr>
              <w:autoSpaceDE w:val="0"/>
              <w:autoSpaceDN w:val="0"/>
              <w:adjustRightInd w:val="0"/>
              <w:spacing w:before="40"/>
              <w:rPr>
                <w:rFonts w:ascii="Trebuchet MS" w:hAnsi="Trebuchet MS"/>
                <w:sz w:val="24"/>
                <w:szCs w:val="24"/>
              </w:rPr>
            </w:pPr>
            <w:r w:rsidRPr="00722E4E">
              <w:rPr>
                <w:rFonts w:ascii="Trebuchet MS" w:hAnsi="Trebuchet MS"/>
                <w:b/>
                <w:sz w:val="24"/>
                <w:szCs w:val="24"/>
              </w:rPr>
              <w:fldChar w:fldCharType="begin">
                <w:ffData>
                  <w:name w:val=""/>
                  <w:enabled/>
                  <w:calcOnExit w:val="0"/>
                  <w:textInput>
                    <w:maxLength w:val="400"/>
                  </w:textInput>
                </w:ffData>
              </w:fldChar>
            </w:r>
            <w:r w:rsidRPr="00722E4E">
              <w:rPr>
                <w:rFonts w:ascii="Trebuchet MS" w:hAnsi="Trebuchet MS"/>
                <w:b/>
                <w:sz w:val="24"/>
                <w:szCs w:val="24"/>
              </w:rPr>
              <w:instrText xml:space="preserve"> FORMTEXT </w:instrText>
            </w:r>
            <w:r w:rsidRPr="00722E4E">
              <w:rPr>
                <w:rFonts w:ascii="Trebuchet MS" w:hAnsi="Trebuchet MS"/>
                <w:b/>
                <w:sz w:val="24"/>
                <w:szCs w:val="24"/>
              </w:rPr>
            </w:r>
            <w:r w:rsidRPr="00722E4E">
              <w:rPr>
                <w:rFonts w:ascii="Trebuchet MS" w:hAnsi="Trebuchet MS"/>
                <w:b/>
                <w:sz w:val="24"/>
                <w:szCs w:val="24"/>
              </w:rPr>
              <w:fldChar w:fldCharType="separate"/>
            </w:r>
            <w:r w:rsidRPr="00722E4E">
              <w:rPr>
                <w:rFonts w:ascii="Trebuchet MS" w:hAnsi="Trebuchet MS" w:cs="Times New Roman"/>
                <w:noProof/>
                <w:sz w:val="24"/>
                <w:szCs w:val="24"/>
              </w:rPr>
              <w:fldChar w:fldCharType="begin">
                <w:ffData>
                  <w:name w:val=""/>
                  <w:enabled/>
                  <w:calcOnExit w:val="0"/>
                  <w:textInput>
                    <w:maxLength w:val="400"/>
                  </w:textInput>
                </w:ffData>
              </w:fldChar>
            </w:r>
            <w:r w:rsidRPr="00722E4E">
              <w:rPr>
                <w:rFonts w:ascii="Trebuchet MS" w:hAnsi="Trebuchet MS" w:cs="Times New Roman"/>
                <w:noProof/>
                <w:sz w:val="24"/>
                <w:szCs w:val="24"/>
              </w:rPr>
              <w:instrText xml:space="preserve"> FORMTEXT </w:instrText>
            </w:r>
            <w:r w:rsidRPr="00722E4E">
              <w:rPr>
                <w:rFonts w:ascii="Trebuchet MS" w:hAnsi="Trebuchet MS" w:cs="Times New Roman"/>
                <w:noProof/>
                <w:sz w:val="24"/>
                <w:szCs w:val="24"/>
              </w:rPr>
            </w:r>
            <w:r w:rsidRPr="00722E4E">
              <w:rPr>
                <w:rFonts w:ascii="Trebuchet MS" w:hAnsi="Trebuchet MS" w:cs="Times New Roman"/>
                <w:noProof/>
                <w:sz w:val="24"/>
                <w:szCs w:val="24"/>
              </w:rPr>
              <w:fldChar w:fldCharType="separate"/>
            </w:r>
            <w:r w:rsidRPr="00722E4E">
              <w:rPr>
                <w:rFonts w:ascii="Trebuchet MS" w:hAnsi="Trebuchet MS" w:cs="Times New Roman"/>
                <w:noProof/>
                <w:sz w:val="24"/>
                <w:szCs w:val="24"/>
              </w:rPr>
              <w:t> </w:t>
            </w:r>
            <w:r w:rsidRPr="00722E4E">
              <w:rPr>
                <w:rFonts w:ascii="Trebuchet MS" w:hAnsi="Trebuchet MS" w:cs="Times New Roman"/>
                <w:noProof/>
                <w:sz w:val="24"/>
                <w:szCs w:val="24"/>
              </w:rPr>
              <w:t> </w:t>
            </w:r>
            <w:r w:rsidRPr="00722E4E">
              <w:rPr>
                <w:rFonts w:ascii="Trebuchet MS" w:hAnsi="Trebuchet MS" w:cs="Times New Roman"/>
                <w:noProof/>
                <w:sz w:val="24"/>
                <w:szCs w:val="24"/>
              </w:rPr>
              <w:t> </w:t>
            </w:r>
            <w:r w:rsidRPr="00722E4E">
              <w:rPr>
                <w:rFonts w:ascii="Trebuchet MS" w:hAnsi="Trebuchet MS" w:cs="Times New Roman"/>
                <w:noProof/>
                <w:sz w:val="24"/>
                <w:szCs w:val="24"/>
              </w:rPr>
              <w:t> </w:t>
            </w:r>
            <w:r w:rsidRPr="00722E4E">
              <w:rPr>
                <w:rFonts w:ascii="Trebuchet MS" w:hAnsi="Trebuchet MS" w:cs="Times New Roman"/>
                <w:noProof/>
                <w:sz w:val="24"/>
                <w:szCs w:val="24"/>
              </w:rPr>
              <w:t> </w:t>
            </w:r>
            <w:r w:rsidRPr="00722E4E">
              <w:rPr>
                <w:rFonts w:ascii="Trebuchet MS" w:hAnsi="Trebuchet MS" w:cs="Times New Roman"/>
                <w:noProof/>
                <w:sz w:val="24"/>
                <w:szCs w:val="24"/>
              </w:rPr>
              <w:fldChar w:fldCharType="end"/>
            </w:r>
            <w:r w:rsidRPr="00722E4E">
              <w:rPr>
                <w:rFonts w:ascii="Trebuchet MS" w:hAnsi="Trebuchet MS"/>
                <w:b/>
                <w:sz w:val="24"/>
                <w:szCs w:val="24"/>
              </w:rPr>
              <w:fldChar w:fldCharType="end"/>
            </w:r>
          </w:p>
        </w:tc>
      </w:tr>
      <w:tr w:rsidR="000D6AA0" w:rsidRPr="00722E4E" w14:paraId="1528FE42" w14:textId="77777777" w:rsidTr="008E7E97">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090F94E9" w14:textId="6DC3C5E4" w:rsidR="000D6AA0" w:rsidRPr="00722E4E" w:rsidRDefault="000D6AA0" w:rsidP="00BA5850">
            <w:pPr>
              <w:autoSpaceDE w:val="0"/>
              <w:autoSpaceDN w:val="0"/>
              <w:adjustRightInd w:val="0"/>
              <w:spacing w:before="60"/>
              <w:rPr>
                <w:rFonts w:ascii="Trebuchet MS" w:hAnsi="Trebuchet MS"/>
                <w:b/>
                <w:sz w:val="24"/>
                <w:szCs w:val="24"/>
              </w:rPr>
            </w:pPr>
            <w:r w:rsidRPr="00722E4E">
              <w:rPr>
                <w:rFonts w:ascii="Trebuchet MS" w:hAnsi="Trebuchet MS"/>
                <w:b/>
                <w:sz w:val="24"/>
                <w:szCs w:val="24"/>
              </w:rPr>
              <w:t>Contact telephone number</w:t>
            </w:r>
          </w:p>
        </w:tc>
        <w:tc>
          <w:tcPr>
            <w:tcW w:w="3210" w:type="pct"/>
            <w:gridSpan w:val="6"/>
            <w:tcBorders>
              <w:top w:val="single" w:sz="4" w:space="0" w:color="00AEEF"/>
              <w:left w:val="single" w:sz="4" w:space="0" w:color="00AEEF"/>
              <w:bottom w:val="single" w:sz="4" w:space="0" w:color="00AEEF"/>
              <w:right w:val="single" w:sz="4" w:space="0" w:color="00AEEF"/>
            </w:tcBorders>
          </w:tcPr>
          <w:p w14:paraId="35D05A67" w14:textId="77777777" w:rsidR="000D6AA0" w:rsidRPr="00722E4E" w:rsidRDefault="000D6AA0" w:rsidP="00BA5850">
            <w:pPr>
              <w:autoSpaceDE w:val="0"/>
              <w:autoSpaceDN w:val="0"/>
              <w:adjustRightInd w:val="0"/>
              <w:spacing w:before="60"/>
              <w:rPr>
                <w:rFonts w:ascii="Trebuchet MS" w:hAnsi="Trebuchet MS"/>
                <w:sz w:val="24"/>
                <w:szCs w:val="24"/>
              </w:rPr>
            </w:pPr>
            <w:r w:rsidRPr="00722E4E">
              <w:rPr>
                <w:rFonts w:ascii="Trebuchet MS" w:hAnsi="Trebuchet MS"/>
                <w:sz w:val="24"/>
                <w:szCs w:val="24"/>
              </w:rPr>
              <w:fldChar w:fldCharType="begin">
                <w:ffData>
                  <w:name w:val=""/>
                  <w:enabled/>
                  <w:calcOnExit w:val="0"/>
                  <w:textInput>
                    <w:maxLength w:val="15"/>
                  </w:textInput>
                </w:ffData>
              </w:fldChar>
            </w:r>
            <w:r w:rsidRPr="00722E4E">
              <w:rPr>
                <w:rFonts w:ascii="Trebuchet MS" w:hAnsi="Trebuchet MS"/>
                <w:sz w:val="24"/>
                <w:szCs w:val="24"/>
              </w:rPr>
              <w:instrText xml:space="preserve"> FORMTEXT </w:instrText>
            </w:r>
            <w:r w:rsidRPr="00722E4E">
              <w:rPr>
                <w:rFonts w:ascii="Trebuchet MS" w:hAnsi="Trebuchet MS"/>
                <w:sz w:val="24"/>
                <w:szCs w:val="24"/>
              </w:rPr>
            </w:r>
            <w:r w:rsidRPr="00722E4E">
              <w:rPr>
                <w:rFonts w:ascii="Trebuchet MS" w:hAnsi="Trebuchet MS"/>
                <w:sz w:val="24"/>
                <w:szCs w:val="24"/>
              </w:rPr>
              <w:fldChar w:fldCharType="separate"/>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sz w:val="24"/>
                <w:szCs w:val="24"/>
              </w:rPr>
              <w:fldChar w:fldCharType="end"/>
            </w:r>
          </w:p>
        </w:tc>
      </w:tr>
      <w:tr w:rsidR="000D6AA0" w:rsidRPr="00722E4E" w14:paraId="77983BFF" w14:textId="77777777" w:rsidTr="008E7E97">
        <w:trPr>
          <w:trHeight w:val="527"/>
        </w:trPr>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60AEDF79" w14:textId="77777777" w:rsidR="000D6AA0" w:rsidRPr="00722E4E" w:rsidRDefault="000D6AA0" w:rsidP="00BA5850">
            <w:pPr>
              <w:autoSpaceDE w:val="0"/>
              <w:autoSpaceDN w:val="0"/>
              <w:adjustRightInd w:val="0"/>
              <w:spacing w:before="60"/>
              <w:rPr>
                <w:rFonts w:ascii="Trebuchet MS" w:hAnsi="Trebuchet MS"/>
                <w:b/>
                <w:sz w:val="24"/>
                <w:szCs w:val="24"/>
              </w:rPr>
            </w:pPr>
            <w:r w:rsidRPr="00722E4E">
              <w:rPr>
                <w:rFonts w:ascii="Trebuchet MS" w:hAnsi="Trebuchet MS"/>
                <w:b/>
                <w:sz w:val="24"/>
                <w:szCs w:val="24"/>
              </w:rPr>
              <w:t>Email</w:t>
            </w:r>
          </w:p>
        </w:tc>
        <w:tc>
          <w:tcPr>
            <w:tcW w:w="3210" w:type="pct"/>
            <w:gridSpan w:val="6"/>
            <w:tcBorders>
              <w:top w:val="single" w:sz="4" w:space="0" w:color="00AEEF"/>
              <w:left w:val="single" w:sz="4" w:space="0" w:color="00AEEF"/>
              <w:bottom w:val="single" w:sz="4" w:space="0" w:color="00AEEF"/>
              <w:right w:val="single" w:sz="4" w:space="0" w:color="00AEEF"/>
            </w:tcBorders>
          </w:tcPr>
          <w:p w14:paraId="2FC01952" w14:textId="77777777" w:rsidR="000D6AA0" w:rsidRPr="00722E4E" w:rsidRDefault="000D6AA0" w:rsidP="00BA5850">
            <w:pPr>
              <w:autoSpaceDE w:val="0"/>
              <w:autoSpaceDN w:val="0"/>
              <w:adjustRightInd w:val="0"/>
              <w:spacing w:before="60"/>
              <w:rPr>
                <w:rFonts w:ascii="Trebuchet MS" w:hAnsi="Trebuchet MS"/>
                <w:sz w:val="24"/>
                <w:szCs w:val="24"/>
              </w:rPr>
            </w:pPr>
            <w:r w:rsidRPr="00722E4E">
              <w:rPr>
                <w:rFonts w:ascii="Trebuchet MS" w:hAnsi="Trebuchet MS"/>
                <w:sz w:val="24"/>
                <w:szCs w:val="24"/>
              </w:rPr>
              <w:fldChar w:fldCharType="begin">
                <w:ffData>
                  <w:name w:val="Text322"/>
                  <w:enabled/>
                  <w:calcOnExit w:val="0"/>
                  <w:textInput>
                    <w:maxLength w:val="50"/>
                  </w:textInput>
                </w:ffData>
              </w:fldChar>
            </w:r>
            <w:r w:rsidRPr="00722E4E">
              <w:rPr>
                <w:rFonts w:ascii="Trebuchet MS" w:hAnsi="Trebuchet MS"/>
                <w:sz w:val="24"/>
                <w:szCs w:val="24"/>
              </w:rPr>
              <w:instrText xml:space="preserve"> FORMTEXT </w:instrText>
            </w:r>
            <w:r w:rsidRPr="00722E4E">
              <w:rPr>
                <w:rFonts w:ascii="Trebuchet MS" w:hAnsi="Trebuchet MS"/>
                <w:sz w:val="24"/>
                <w:szCs w:val="24"/>
              </w:rPr>
            </w:r>
            <w:r w:rsidRPr="00722E4E">
              <w:rPr>
                <w:rFonts w:ascii="Trebuchet MS" w:hAnsi="Trebuchet MS"/>
                <w:sz w:val="24"/>
                <w:szCs w:val="24"/>
              </w:rPr>
              <w:fldChar w:fldCharType="separate"/>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sz w:val="24"/>
                <w:szCs w:val="24"/>
              </w:rPr>
              <w:fldChar w:fldCharType="end"/>
            </w:r>
          </w:p>
        </w:tc>
      </w:tr>
      <w:tr w:rsidR="000D6AA0" w:rsidRPr="00722E4E" w14:paraId="658417BD" w14:textId="77777777" w:rsidTr="008E7E97">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2642A458" w14:textId="77777777" w:rsidR="000D6AA0" w:rsidRPr="00722E4E" w:rsidRDefault="000D6AA0" w:rsidP="00BA5850">
            <w:pPr>
              <w:autoSpaceDE w:val="0"/>
              <w:autoSpaceDN w:val="0"/>
              <w:adjustRightInd w:val="0"/>
              <w:spacing w:before="60"/>
              <w:rPr>
                <w:rFonts w:ascii="Trebuchet MS" w:hAnsi="Trebuchet MS"/>
                <w:b/>
                <w:sz w:val="24"/>
                <w:szCs w:val="24"/>
              </w:rPr>
            </w:pPr>
            <w:r w:rsidRPr="00722E4E">
              <w:rPr>
                <w:rFonts w:ascii="Trebuchet MS" w:hAnsi="Trebuchet MS"/>
                <w:b/>
                <w:sz w:val="24"/>
                <w:szCs w:val="24"/>
              </w:rPr>
              <w:t>If they have any particular communication needs, tell us what they are</w:t>
            </w:r>
          </w:p>
        </w:tc>
        <w:tc>
          <w:tcPr>
            <w:tcW w:w="3210" w:type="pct"/>
            <w:gridSpan w:val="6"/>
            <w:tcBorders>
              <w:top w:val="single" w:sz="4" w:space="0" w:color="00AEEF"/>
              <w:left w:val="single" w:sz="4" w:space="0" w:color="00AEEF"/>
              <w:bottom w:val="single" w:sz="4" w:space="0" w:color="00AEEF"/>
              <w:right w:val="single" w:sz="4" w:space="0" w:color="00AEEF"/>
            </w:tcBorders>
          </w:tcPr>
          <w:p w14:paraId="65A77D70" w14:textId="77777777" w:rsidR="000D6AA0" w:rsidRPr="00722E4E" w:rsidRDefault="000D6AA0" w:rsidP="00BA5850">
            <w:pPr>
              <w:autoSpaceDE w:val="0"/>
              <w:autoSpaceDN w:val="0"/>
              <w:adjustRightInd w:val="0"/>
              <w:spacing w:before="60"/>
              <w:rPr>
                <w:rFonts w:ascii="Trebuchet MS" w:hAnsi="Trebuchet MS"/>
                <w:sz w:val="24"/>
                <w:szCs w:val="24"/>
              </w:rPr>
            </w:pPr>
            <w:r w:rsidRPr="00722E4E">
              <w:rPr>
                <w:rFonts w:ascii="Trebuchet MS" w:hAnsi="Trebuchet MS"/>
                <w:b/>
                <w:sz w:val="24"/>
                <w:szCs w:val="24"/>
              </w:rPr>
              <w:fldChar w:fldCharType="begin">
                <w:ffData>
                  <w:name w:val=""/>
                  <w:enabled/>
                  <w:calcOnExit w:val="0"/>
                  <w:textInput>
                    <w:maxLength w:val="400"/>
                  </w:textInput>
                </w:ffData>
              </w:fldChar>
            </w:r>
            <w:r w:rsidRPr="00722E4E">
              <w:rPr>
                <w:rFonts w:ascii="Trebuchet MS" w:hAnsi="Trebuchet MS"/>
                <w:b/>
                <w:sz w:val="24"/>
                <w:szCs w:val="24"/>
              </w:rPr>
              <w:instrText xml:space="preserve"> FORMTEXT </w:instrText>
            </w:r>
            <w:r w:rsidRPr="00722E4E">
              <w:rPr>
                <w:rFonts w:ascii="Trebuchet MS" w:hAnsi="Trebuchet MS"/>
                <w:b/>
                <w:sz w:val="24"/>
                <w:szCs w:val="24"/>
              </w:rPr>
            </w:r>
            <w:r w:rsidRPr="00722E4E">
              <w:rPr>
                <w:rFonts w:ascii="Trebuchet MS" w:hAnsi="Trebuchet MS"/>
                <w:b/>
                <w:sz w:val="24"/>
                <w:szCs w:val="24"/>
              </w:rPr>
              <w:fldChar w:fldCharType="separate"/>
            </w:r>
            <w:r w:rsidRPr="00722E4E">
              <w:rPr>
                <w:rFonts w:ascii="Trebuchet MS" w:hAnsi="Trebuchet MS" w:cs="Times New Roman"/>
                <w:noProof/>
                <w:sz w:val="24"/>
                <w:szCs w:val="24"/>
              </w:rPr>
              <w:fldChar w:fldCharType="begin">
                <w:ffData>
                  <w:name w:val=""/>
                  <w:enabled/>
                  <w:calcOnExit w:val="0"/>
                  <w:textInput>
                    <w:maxLength w:val="200"/>
                  </w:textInput>
                </w:ffData>
              </w:fldChar>
            </w:r>
            <w:r w:rsidRPr="00722E4E">
              <w:rPr>
                <w:rFonts w:ascii="Trebuchet MS" w:hAnsi="Trebuchet MS" w:cs="Times New Roman"/>
                <w:noProof/>
                <w:sz w:val="24"/>
                <w:szCs w:val="24"/>
              </w:rPr>
              <w:instrText xml:space="preserve"> FORMTEXT </w:instrText>
            </w:r>
            <w:r w:rsidRPr="00722E4E">
              <w:rPr>
                <w:rFonts w:ascii="Trebuchet MS" w:hAnsi="Trebuchet MS" w:cs="Times New Roman"/>
                <w:noProof/>
                <w:sz w:val="24"/>
                <w:szCs w:val="24"/>
              </w:rPr>
            </w:r>
            <w:r w:rsidRPr="00722E4E">
              <w:rPr>
                <w:rFonts w:ascii="Trebuchet MS" w:hAnsi="Trebuchet MS" w:cs="Times New Roman"/>
                <w:noProof/>
                <w:sz w:val="24"/>
                <w:szCs w:val="24"/>
              </w:rPr>
              <w:fldChar w:fldCharType="separate"/>
            </w:r>
            <w:r w:rsidRPr="00722E4E">
              <w:rPr>
                <w:rFonts w:ascii="Trebuchet MS" w:hAnsi="Trebuchet MS" w:cs="Times New Roman"/>
                <w:noProof/>
                <w:sz w:val="24"/>
                <w:szCs w:val="24"/>
              </w:rPr>
              <w:t> </w:t>
            </w:r>
            <w:r w:rsidRPr="00722E4E">
              <w:rPr>
                <w:rFonts w:ascii="Trebuchet MS" w:hAnsi="Trebuchet MS" w:cs="Times New Roman"/>
                <w:noProof/>
                <w:sz w:val="24"/>
                <w:szCs w:val="24"/>
              </w:rPr>
              <w:t> </w:t>
            </w:r>
            <w:r w:rsidRPr="00722E4E">
              <w:rPr>
                <w:rFonts w:ascii="Trebuchet MS" w:hAnsi="Trebuchet MS" w:cs="Times New Roman"/>
                <w:noProof/>
                <w:sz w:val="24"/>
                <w:szCs w:val="24"/>
              </w:rPr>
              <w:t> </w:t>
            </w:r>
            <w:r w:rsidRPr="00722E4E">
              <w:rPr>
                <w:rFonts w:ascii="Trebuchet MS" w:hAnsi="Trebuchet MS" w:cs="Times New Roman"/>
                <w:noProof/>
                <w:sz w:val="24"/>
                <w:szCs w:val="24"/>
              </w:rPr>
              <w:t> </w:t>
            </w:r>
            <w:r w:rsidRPr="00722E4E">
              <w:rPr>
                <w:rFonts w:ascii="Trebuchet MS" w:hAnsi="Trebuchet MS" w:cs="Times New Roman"/>
                <w:noProof/>
                <w:sz w:val="24"/>
                <w:szCs w:val="24"/>
              </w:rPr>
              <w:t> </w:t>
            </w:r>
            <w:r w:rsidRPr="00722E4E">
              <w:rPr>
                <w:rFonts w:ascii="Trebuchet MS" w:hAnsi="Trebuchet MS" w:cs="Times New Roman"/>
                <w:noProof/>
                <w:sz w:val="24"/>
                <w:szCs w:val="24"/>
              </w:rPr>
              <w:fldChar w:fldCharType="end"/>
            </w:r>
            <w:r w:rsidRPr="00722E4E">
              <w:rPr>
                <w:rFonts w:ascii="Trebuchet MS" w:hAnsi="Trebuchet MS"/>
                <w:b/>
                <w:sz w:val="24"/>
                <w:szCs w:val="24"/>
              </w:rPr>
              <w:fldChar w:fldCharType="end"/>
            </w:r>
          </w:p>
        </w:tc>
      </w:tr>
    </w:tbl>
    <w:p w14:paraId="178F96A3" w14:textId="0934119E" w:rsidR="006229A0" w:rsidRPr="00722E4E" w:rsidRDefault="006229A0" w:rsidP="00B66D28">
      <w:pPr>
        <w:spacing w:before="120" w:after="200" w:line="240" w:lineRule="auto"/>
        <w:rPr>
          <w:rFonts w:ascii="Trebuchet MS" w:eastAsia="Calibri" w:hAnsi="Trebuchet MS" w:cs="Times New Roman"/>
          <w:b/>
          <w:bCs/>
          <w:sz w:val="28"/>
          <w:szCs w:val="28"/>
        </w:rPr>
      </w:pPr>
    </w:p>
    <w:p w14:paraId="2D949525" w14:textId="77777777" w:rsidR="006229A0" w:rsidRPr="00722E4E" w:rsidRDefault="006229A0">
      <w:pPr>
        <w:rPr>
          <w:rFonts w:ascii="Trebuchet MS" w:eastAsia="Calibri" w:hAnsi="Trebuchet MS" w:cs="Times New Roman"/>
          <w:b/>
          <w:bCs/>
          <w:sz w:val="28"/>
          <w:szCs w:val="28"/>
        </w:rPr>
      </w:pPr>
      <w:r w:rsidRPr="00722E4E">
        <w:rPr>
          <w:rFonts w:ascii="Trebuchet MS" w:eastAsia="Calibri" w:hAnsi="Trebuchet MS" w:cs="Times New Roman"/>
          <w:b/>
          <w:bCs/>
          <w:sz w:val="28"/>
          <w:szCs w:val="28"/>
        </w:rPr>
        <w:br w:type="page"/>
      </w:r>
    </w:p>
    <w:p w14:paraId="7A92B10B" w14:textId="77777777" w:rsidR="00B66D28" w:rsidRPr="00EA45A4" w:rsidRDefault="00B66D28" w:rsidP="00B66D28">
      <w:pPr>
        <w:spacing w:before="120" w:after="200" w:line="240" w:lineRule="auto"/>
        <w:rPr>
          <w:rFonts w:ascii="Trebuchet MS" w:eastAsia="Times New Roman" w:hAnsi="Trebuchet MS" w:cs="Arial"/>
          <w:color w:val="00AEEF"/>
        </w:rPr>
      </w:pPr>
      <w:r w:rsidRPr="00EA45A4">
        <w:rPr>
          <w:rFonts w:ascii="Trebuchet MS" w:eastAsia="Calibri" w:hAnsi="Trebuchet MS" w:cs="Times New Roman"/>
          <w:b/>
          <w:bCs/>
          <w:color w:val="00AEEF"/>
          <w:sz w:val="28"/>
          <w:szCs w:val="28"/>
        </w:rPr>
        <w:t>Equality monitoring</w:t>
      </w:r>
    </w:p>
    <w:p w14:paraId="689EFE49" w14:textId="77777777" w:rsidR="00B66D28" w:rsidRPr="00722E4E" w:rsidRDefault="00B66D28" w:rsidP="00B66D28">
      <w:pPr>
        <w:spacing w:after="200" w:line="276" w:lineRule="auto"/>
        <w:rPr>
          <w:rFonts w:ascii="Calibri" w:eastAsia="Calibri" w:hAnsi="Calibri" w:cs="Times New Roman"/>
          <w:sz w:val="24"/>
          <w:szCs w:val="24"/>
        </w:rPr>
      </w:pPr>
      <w:r w:rsidRPr="00722E4E">
        <w:rPr>
          <w:rFonts w:ascii="Trebuchet MS" w:eastAsia="Calibri" w:hAnsi="Trebuchet MS" w:cs="Times New Roman"/>
          <w:sz w:val="24"/>
          <w:szCs w:val="24"/>
        </w:rPr>
        <w:t xml:space="preserve">Your answers help us understand who benefits from our funding but we don’t use them to decide if we will fund your project. </w:t>
      </w:r>
    </w:p>
    <w:p w14:paraId="368E2A23" w14:textId="1DBFC007" w:rsidR="00B66D28" w:rsidRPr="00722E4E" w:rsidRDefault="003B485F" w:rsidP="00B66D28">
      <w:pPr>
        <w:spacing w:before="120" w:after="120" w:line="240" w:lineRule="auto"/>
        <w:contextualSpacing/>
        <w:rPr>
          <w:rFonts w:ascii="Trebuchet MS" w:eastAsia="Times New Roman" w:hAnsi="Trebuchet MS" w:cs="Arial"/>
          <w:b/>
          <w:color w:val="FF0000"/>
          <w:sz w:val="24"/>
          <w:szCs w:val="24"/>
        </w:rPr>
      </w:pPr>
      <w:r w:rsidRPr="00722E4E">
        <w:rPr>
          <w:rFonts w:ascii="Trebuchet MS" w:eastAsia="Times New Roman" w:hAnsi="Trebuchet MS" w:cs="Arial"/>
          <w:b/>
          <w:sz w:val="24"/>
          <w:szCs w:val="24"/>
        </w:rPr>
        <w:t>1</w:t>
      </w:r>
      <w:r w:rsidR="00C702EE">
        <w:rPr>
          <w:rFonts w:ascii="Trebuchet MS" w:eastAsia="Times New Roman" w:hAnsi="Trebuchet MS" w:cs="Arial"/>
          <w:b/>
          <w:sz w:val="24"/>
          <w:szCs w:val="24"/>
        </w:rPr>
        <w:t>3</w:t>
      </w:r>
      <w:r w:rsidR="00B66D28" w:rsidRPr="00722E4E">
        <w:rPr>
          <w:rFonts w:ascii="Trebuchet MS" w:eastAsia="Times New Roman" w:hAnsi="Trebuchet MS" w:cs="Arial"/>
          <w:b/>
          <w:sz w:val="24"/>
          <w:szCs w:val="24"/>
        </w:rPr>
        <w:t>.1 Will your project mostly benefit people from a particular ethnic background?</w:t>
      </w:r>
      <w:r w:rsidR="00B66D28" w:rsidRPr="00722E4E">
        <w:rPr>
          <w:rFonts w:ascii="Trebuchet MS" w:eastAsia="Times New Roman" w:hAnsi="Trebuchet MS" w:cs="Arial"/>
          <w:color w:val="FF0000"/>
          <w:sz w:val="24"/>
          <w:szCs w:val="24"/>
        </w:rPr>
        <w:t xml:space="preserve"> </w:t>
      </w:r>
    </w:p>
    <w:tbl>
      <w:tblPr>
        <w:tblW w:w="0" w:type="auto"/>
        <w:tblLayout w:type="fixed"/>
        <w:tblLook w:val="04A0" w:firstRow="1" w:lastRow="0" w:firstColumn="1" w:lastColumn="0" w:noHBand="0" w:noVBand="1"/>
      </w:tblPr>
      <w:tblGrid>
        <w:gridCol w:w="534"/>
        <w:gridCol w:w="992"/>
        <w:gridCol w:w="601"/>
        <w:gridCol w:w="958"/>
      </w:tblGrid>
      <w:tr w:rsidR="00B66D28" w:rsidRPr="00722E4E" w14:paraId="76D691FD" w14:textId="77777777" w:rsidTr="00AC5380">
        <w:tc>
          <w:tcPr>
            <w:tcW w:w="534" w:type="dxa"/>
            <w:vAlign w:val="center"/>
          </w:tcPr>
          <w:p w14:paraId="06F33E9C" w14:textId="77777777" w:rsidR="00B66D28" w:rsidRPr="00722E4E" w:rsidRDefault="00B66D28" w:rsidP="00B66D28">
            <w:pPr>
              <w:spacing w:before="120" w:after="120" w:line="240" w:lineRule="auto"/>
              <w:rPr>
                <w:rFonts w:ascii="Trebuchet MS" w:eastAsia="Times New Roman" w:hAnsi="Trebuchet MS" w:cs="Arial"/>
                <w:noProof/>
                <w:color w:val="00AEEF"/>
                <w:sz w:val="24"/>
                <w:szCs w:val="24"/>
              </w:rPr>
            </w:pPr>
            <w:r w:rsidRPr="00722E4E">
              <w:rPr>
                <w:rFonts w:ascii="Trebuchet MS" w:eastAsia="Times New Roman" w:hAnsi="Trebuchet MS" w:cs="Arial"/>
                <w:noProof/>
                <w:color w:val="00AEEF"/>
                <w:sz w:val="24"/>
                <w:szCs w:val="24"/>
              </w:rPr>
              <w:fldChar w:fldCharType="begin">
                <w:ffData>
                  <w:name w:val="Check72"/>
                  <w:enabled/>
                  <w:calcOnExit w:val="0"/>
                  <w:checkBox>
                    <w:sizeAuto/>
                    <w:default w:val="0"/>
                    <w:checked w:val="0"/>
                  </w:checkBox>
                </w:ffData>
              </w:fldChar>
            </w:r>
            <w:r w:rsidRPr="00722E4E">
              <w:rPr>
                <w:rFonts w:ascii="Trebuchet MS" w:eastAsia="Times New Roman" w:hAnsi="Trebuchet MS" w:cs="Arial"/>
                <w:noProof/>
                <w:color w:val="00AEEF"/>
                <w:sz w:val="24"/>
                <w:szCs w:val="24"/>
              </w:rPr>
              <w:instrText xml:space="preserve"> FORMCHECKBOX _</w:instrText>
            </w:r>
            <w:r w:rsidR="00B42602">
              <w:rPr>
                <w:rFonts w:ascii="Trebuchet MS" w:eastAsia="Times New Roman" w:hAnsi="Trebuchet MS" w:cs="Arial"/>
                <w:noProof/>
                <w:color w:val="00AEEF"/>
                <w:sz w:val="24"/>
                <w:szCs w:val="24"/>
              </w:rPr>
            </w:r>
            <w:r w:rsidR="00B42602">
              <w:rPr>
                <w:rFonts w:ascii="Trebuchet MS" w:eastAsia="Times New Roman" w:hAnsi="Trebuchet MS" w:cs="Arial"/>
                <w:noProof/>
                <w:color w:val="00AEEF"/>
                <w:sz w:val="24"/>
                <w:szCs w:val="24"/>
              </w:rPr>
              <w:fldChar w:fldCharType="separate"/>
            </w:r>
            <w:r w:rsidRPr="00722E4E">
              <w:rPr>
                <w:rFonts w:ascii="Trebuchet MS" w:eastAsia="Times New Roman" w:hAnsi="Trebuchet MS" w:cs="Arial"/>
                <w:noProof/>
                <w:color w:val="00AEEF"/>
                <w:sz w:val="24"/>
                <w:szCs w:val="24"/>
              </w:rPr>
              <w:fldChar w:fldCharType="end"/>
            </w:r>
          </w:p>
        </w:tc>
        <w:tc>
          <w:tcPr>
            <w:tcW w:w="992" w:type="dxa"/>
          </w:tcPr>
          <w:p w14:paraId="3CB59B7F" w14:textId="77777777" w:rsidR="00B66D28" w:rsidRPr="00722E4E" w:rsidRDefault="00B66D28" w:rsidP="00B66D28">
            <w:pPr>
              <w:spacing w:before="120" w:after="120" w:line="240" w:lineRule="auto"/>
              <w:rPr>
                <w:rFonts w:ascii="Trebuchet MS" w:eastAsia="Times New Roman" w:hAnsi="Trebuchet MS" w:cs="Arial"/>
                <w:bCs/>
                <w:noProof/>
                <w:sz w:val="24"/>
                <w:szCs w:val="24"/>
              </w:rPr>
            </w:pPr>
            <w:r w:rsidRPr="00722E4E">
              <w:rPr>
                <w:rFonts w:ascii="Trebuchet MS" w:eastAsia="Times New Roman" w:hAnsi="Trebuchet MS" w:cs="Arial"/>
                <w:bCs/>
                <w:noProof/>
                <w:sz w:val="24"/>
                <w:szCs w:val="24"/>
              </w:rPr>
              <w:t>Yes</w:t>
            </w:r>
          </w:p>
        </w:tc>
        <w:tc>
          <w:tcPr>
            <w:tcW w:w="601" w:type="dxa"/>
          </w:tcPr>
          <w:p w14:paraId="1E1B3327" w14:textId="77777777" w:rsidR="00B66D28" w:rsidRPr="00722E4E" w:rsidRDefault="00B66D28" w:rsidP="00B66D28">
            <w:pPr>
              <w:spacing w:before="120" w:after="120" w:line="240" w:lineRule="auto"/>
              <w:rPr>
                <w:rFonts w:ascii="Trebuchet MS" w:eastAsia="Times New Roman" w:hAnsi="Trebuchet MS" w:cs="Arial"/>
                <w:bCs/>
                <w:noProof/>
                <w:color w:val="00AEEF"/>
                <w:sz w:val="24"/>
                <w:szCs w:val="24"/>
              </w:rPr>
            </w:pPr>
            <w:r w:rsidRPr="00722E4E">
              <w:rPr>
                <w:rFonts w:ascii="Trebuchet MS" w:eastAsia="Times New Roman" w:hAnsi="Trebuchet MS" w:cs="Arial"/>
                <w:noProof/>
                <w:color w:val="00AEEF"/>
                <w:sz w:val="24"/>
                <w:szCs w:val="24"/>
              </w:rPr>
              <w:fldChar w:fldCharType="begin">
                <w:ffData>
                  <w:name w:val="Check72"/>
                  <w:enabled/>
                  <w:calcOnExit w:val="0"/>
                  <w:checkBox>
                    <w:sizeAuto/>
                    <w:default w:val="0"/>
                    <w:checked w:val="0"/>
                  </w:checkBox>
                </w:ffData>
              </w:fldChar>
            </w:r>
            <w:r w:rsidRPr="00722E4E">
              <w:rPr>
                <w:rFonts w:ascii="Trebuchet MS" w:eastAsia="Times New Roman" w:hAnsi="Trebuchet MS" w:cs="Arial"/>
                <w:noProof/>
                <w:color w:val="00AEEF"/>
                <w:sz w:val="24"/>
                <w:szCs w:val="24"/>
              </w:rPr>
              <w:instrText xml:space="preserve"> FORMCHECKBOX _</w:instrText>
            </w:r>
            <w:r w:rsidR="00B42602">
              <w:rPr>
                <w:rFonts w:ascii="Trebuchet MS" w:eastAsia="Times New Roman" w:hAnsi="Trebuchet MS" w:cs="Arial"/>
                <w:noProof/>
                <w:color w:val="00AEEF"/>
                <w:sz w:val="24"/>
                <w:szCs w:val="24"/>
              </w:rPr>
            </w:r>
            <w:r w:rsidR="00B42602">
              <w:rPr>
                <w:rFonts w:ascii="Trebuchet MS" w:eastAsia="Times New Roman" w:hAnsi="Trebuchet MS" w:cs="Arial"/>
                <w:noProof/>
                <w:color w:val="00AEEF"/>
                <w:sz w:val="24"/>
                <w:szCs w:val="24"/>
              </w:rPr>
              <w:fldChar w:fldCharType="separate"/>
            </w:r>
            <w:r w:rsidRPr="00722E4E">
              <w:rPr>
                <w:rFonts w:ascii="Trebuchet MS" w:eastAsia="Times New Roman" w:hAnsi="Trebuchet MS" w:cs="Arial"/>
                <w:noProof/>
                <w:color w:val="00AEEF"/>
                <w:sz w:val="24"/>
                <w:szCs w:val="24"/>
              </w:rPr>
              <w:fldChar w:fldCharType="end"/>
            </w:r>
          </w:p>
        </w:tc>
        <w:tc>
          <w:tcPr>
            <w:tcW w:w="958" w:type="dxa"/>
          </w:tcPr>
          <w:p w14:paraId="148614BF" w14:textId="77777777" w:rsidR="00B66D28" w:rsidRPr="00722E4E" w:rsidRDefault="00B66D28" w:rsidP="00B66D28">
            <w:pPr>
              <w:spacing w:before="120" w:after="120" w:line="240" w:lineRule="auto"/>
              <w:rPr>
                <w:rFonts w:ascii="Trebuchet MS" w:eastAsia="Times New Roman" w:hAnsi="Trebuchet MS" w:cs="Arial"/>
                <w:bCs/>
                <w:noProof/>
                <w:sz w:val="24"/>
                <w:szCs w:val="24"/>
              </w:rPr>
            </w:pPr>
            <w:r w:rsidRPr="00722E4E">
              <w:rPr>
                <w:rFonts w:ascii="Trebuchet MS" w:eastAsia="Times New Roman" w:hAnsi="Trebuchet MS" w:cs="Arial"/>
                <w:bCs/>
                <w:noProof/>
                <w:sz w:val="24"/>
                <w:szCs w:val="24"/>
              </w:rPr>
              <w:t>No</w:t>
            </w:r>
          </w:p>
        </w:tc>
      </w:tr>
    </w:tbl>
    <w:p w14:paraId="20AB965E" w14:textId="77777777" w:rsidR="00B66D28" w:rsidRPr="00722E4E" w:rsidRDefault="00B66D28" w:rsidP="00B66D28">
      <w:pPr>
        <w:tabs>
          <w:tab w:val="left" w:pos="318"/>
        </w:tabs>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sz w:val="24"/>
          <w:szCs w:val="24"/>
        </w:rPr>
        <w:t>If yes, which ethnic background? You can select up to three.</w:t>
      </w:r>
    </w:p>
    <w:p w14:paraId="71B44693" w14:textId="77777777" w:rsidR="00B66D28" w:rsidRPr="00722E4E" w:rsidRDefault="00B66D28" w:rsidP="00B66D28">
      <w:pPr>
        <w:tabs>
          <w:tab w:val="left" w:pos="318"/>
        </w:tabs>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t>White</w:t>
      </w:r>
      <w:r w:rsidR="00C30EF5" w:rsidRPr="00722E4E">
        <w:rPr>
          <w:rFonts w:ascii="Trebuchet MS" w:eastAsia="Calibri" w:hAnsi="Trebuchet MS" w:cs="Times New Roman"/>
          <w:b/>
          <w:sz w:val="24"/>
          <w:szCs w:val="24"/>
        </w:rPr>
        <w:tab/>
      </w:r>
      <w:r w:rsidR="00C30EF5" w:rsidRPr="00722E4E">
        <w:rPr>
          <w:rFonts w:ascii="Trebuchet MS" w:eastAsia="Calibri" w:hAnsi="Trebuchet MS" w:cs="Times New Roman"/>
          <w:b/>
          <w:sz w:val="24"/>
          <w:szCs w:val="24"/>
        </w:rPr>
        <w:tab/>
      </w:r>
      <w:r w:rsidR="00C30EF5" w:rsidRPr="00722E4E">
        <w:rPr>
          <w:rFonts w:ascii="Trebuchet MS" w:eastAsia="Calibri" w:hAnsi="Trebuchet MS" w:cs="Times New Roman"/>
          <w:b/>
          <w:sz w:val="24"/>
          <w:szCs w:val="24"/>
        </w:rPr>
        <w:tab/>
      </w:r>
      <w:r w:rsidR="00C30EF5" w:rsidRPr="00722E4E">
        <w:rPr>
          <w:rFonts w:ascii="Trebuchet MS" w:eastAsia="Calibri" w:hAnsi="Trebuchet MS" w:cs="Times New Roman"/>
          <w:b/>
          <w:sz w:val="24"/>
          <w:szCs w:val="24"/>
        </w:rPr>
        <w:tab/>
      </w:r>
      <w:r w:rsidR="00C30EF5" w:rsidRPr="00722E4E">
        <w:rPr>
          <w:rFonts w:ascii="Trebuchet MS" w:eastAsia="Calibri" w:hAnsi="Trebuchet MS" w:cs="Times New Roman"/>
          <w:b/>
          <w:sz w:val="24"/>
          <w:szCs w:val="24"/>
        </w:rPr>
        <w:tab/>
      </w:r>
      <w:r w:rsidR="00C30EF5" w:rsidRPr="00722E4E">
        <w:rPr>
          <w:rFonts w:ascii="Trebuchet MS" w:eastAsia="Calibri" w:hAnsi="Trebuchet MS" w:cs="Times New Roman"/>
          <w:b/>
          <w:sz w:val="24"/>
          <w:szCs w:val="24"/>
        </w:rPr>
        <w:tab/>
      </w:r>
      <w:r w:rsidR="00C30EF5" w:rsidRPr="00722E4E">
        <w:rPr>
          <w:rFonts w:ascii="Trebuchet MS" w:eastAsia="Calibri" w:hAnsi="Trebuchet MS" w:cs="Times New Roman"/>
          <w:b/>
          <w:sz w:val="24"/>
          <w:szCs w:val="24"/>
        </w:rPr>
        <w:tab/>
      </w:r>
      <w:r w:rsidR="00C30EF5" w:rsidRPr="00722E4E">
        <w:rPr>
          <w:rFonts w:ascii="Trebuchet MS" w:eastAsia="Calibri" w:hAnsi="Trebuchet MS" w:cs="Times New Roman"/>
          <w:b/>
          <w:sz w:val="24"/>
          <w:szCs w:val="24"/>
        </w:rPr>
        <w:tab/>
        <w:t>Asian / Asian UK</w:t>
      </w:r>
    </w:p>
    <w:p w14:paraId="2C04589C" w14:textId="77777777" w:rsidR="00B66D28" w:rsidRPr="00722E4E" w:rsidRDefault="00B66D28" w:rsidP="00B66D28">
      <w:pPr>
        <w:tabs>
          <w:tab w:val="left" w:pos="318"/>
        </w:tabs>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2602">
        <w:rPr>
          <w:rFonts w:ascii="Trebuchet MS" w:eastAsia="Calibri" w:hAnsi="Trebuchet MS" w:cs="Times New Roman"/>
          <w:color w:val="00AEEF"/>
          <w:sz w:val="24"/>
          <w:szCs w:val="24"/>
        </w:rPr>
      </w:r>
      <w:r w:rsidR="00B42602">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00C30EF5" w:rsidRPr="00722E4E">
        <w:rPr>
          <w:rFonts w:ascii="Trebuchet MS" w:eastAsia="Calibri" w:hAnsi="Trebuchet MS" w:cs="Times New Roman"/>
          <w:color w:val="00AEEF"/>
          <w:sz w:val="24"/>
          <w:szCs w:val="24"/>
        </w:rPr>
        <w:t xml:space="preserve"> </w:t>
      </w:r>
      <w:r w:rsidR="00C30EF5" w:rsidRPr="00722E4E">
        <w:rPr>
          <w:rFonts w:ascii="Trebuchet MS" w:eastAsia="Calibri" w:hAnsi="Trebuchet MS" w:cs="Times New Roman"/>
          <w:sz w:val="24"/>
          <w:szCs w:val="24"/>
        </w:rPr>
        <w:t>English/</w:t>
      </w:r>
      <w:r w:rsidRPr="00722E4E">
        <w:rPr>
          <w:rFonts w:ascii="Trebuchet MS" w:eastAsia="Calibri" w:hAnsi="Trebuchet MS" w:cs="Times New Roman"/>
          <w:sz w:val="24"/>
          <w:szCs w:val="24"/>
        </w:rPr>
        <w:t>Scot</w:t>
      </w:r>
      <w:r w:rsidR="00C30EF5" w:rsidRPr="00722E4E">
        <w:rPr>
          <w:rFonts w:ascii="Trebuchet MS" w:eastAsia="Calibri" w:hAnsi="Trebuchet MS" w:cs="Times New Roman"/>
          <w:sz w:val="24"/>
          <w:szCs w:val="24"/>
        </w:rPr>
        <w:t>tish/Welsh/Northern Irish/</w:t>
      </w:r>
      <w:r w:rsidRPr="00722E4E">
        <w:rPr>
          <w:rFonts w:ascii="Trebuchet MS" w:eastAsia="Calibri" w:hAnsi="Trebuchet MS" w:cs="Times New Roman"/>
          <w:sz w:val="24"/>
          <w:szCs w:val="24"/>
        </w:rPr>
        <w:t>UK</w:t>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00C30EF5" w:rsidRPr="00722E4E">
        <w:rPr>
          <w:rFonts w:ascii="Trebuchet MS" w:eastAsia="Calibri" w:hAnsi="Trebuchet MS" w:cs="Times New Roman"/>
          <w:color w:val="00AEEF"/>
          <w:sz w:val="24"/>
          <w:szCs w:val="24"/>
        </w:rPr>
        <w:instrText xml:space="preserve"> FORMCHECKBOX _</w:instrText>
      </w:r>
      <w:r w:rsidR="00B42602">
        <w:rPr>
          <w:rFonts w:ascii="Trebuchet MS" w:eastAsia="Calibri" w:hAnsi="Trebuchet MS" w:cs="Times New Roman"/>
          <w:color w:val="00AEEF"/>
          <w:sz w:val="24"/>
          <w:szCs w:val="24"/>
        </w:rPr>
      </w:r>
      <w:r w:rsidR="00B42602">
        <w:rPr>
          <w:rFonts w:ascii="Trebuchet MS" w:eastAsia="Calibri" w:hAnsi="Trebuchet MS" w:cs="Times New Roman"/>
          <w:color w:val="00AEEF"/>
          <w:sz w:val="24"/>
          <w:szCs w:val="24"/>
        </w:rPr>
        <w:fldChar w:fldCharType="separate"/>
      </w:r>
      <w:r w:rsidR="00C30EF5" w:rsidRPr="00722E4E">
        <w:rPr>
          <w:rFonts w:ascii="Trebuchet MS" w:eastAsia="Calibri" w:hAnsi="Trebuchet MS" w:cs="Times New Roman"/>
          <w:color w:val="00AEEF"/>
          <w:sz w:val="24"/>
          <w:szCs w:val="24"/>
        </w:rPr>
        <w:fldChar w:fldCharType="end"/>
      </w:r>
      <w:r w:rsidR="00C30EF5" w:rsidRPr="00722E4E">
        <w:rPr>
          <w:rFonts w:ascii="Trebuchet MS" w:eastAsia="Calibri" w:hAnsi="Trebuchet MS" w:cs="Times New Roman"/>
          <w:sz w:val="24"/>
          <w:szCs w:val="24"/>
        </w:rPr>
        <w:t xml:space="preserve"> Indian</w:t>
      </w:r>
    </w:p>
    <w:p w14:paraId="3DC81F08" w14:textId="77777777" w:rsidR="00B66D28" w:rsidRPr="00722E4E" w:rsidRDefault="00B66D28" w:rsidP="00B66D28">
      <w:pPr>
        <w:tabs>
          <w:tab w:val="left" w:pos="318"/>
        </w:tabs>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2602">
        <w:rPr>
          <w:rFonts w:ascii="Trebuchet MS" w:eastAsia="Calibri" w:hAnsi="Trebuchet MS" w:cs="Times New Roman"/>
          <w:color w:val="00AEEF"/>
          <w:sz w:val="24"/>
          <w:szCs w:val="24"/>
        </w:rPr>
      </w:r>
      <w:r w:rsidR="00B42602">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Pr="00722E4E">
        <w:rPr>
          <w:rFonts w:ascii="Trebuchet MS" w:eastAsia="Calibri" w:hAnsi="Trebuchet MS" w:cs="Times New Roman"/>
          <w:color w:val="00AEEF"/>
          <w:sz w:val="24"/>
          <w:szCs w:val="24"/>
        </w:rPr>
        <w:t xml:space="preserve"> </w:t>
      </w:r>
      <w:r w:rsidRPr="00722E4E">
        <w:rPr>
          <w:rFonts w:ascii="Trebuchet MS" w:eastAsia="Calibri" w:hAnsi="Trebuchet MS" w:cs="Times New Roman"/>
          <w:sz w:val="24"/>
          <w:szCs w:val="24"/>
        </w:rPr>
        <w:t>Irish</w:t>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00C30EF5" w:rsidRPr="00722E4E">
        <w:rPr>
          <w:rFonts w:ascii="Trebuchet MS" w:eastAsia="Calibri" w:hAnsi="Trebuchet MS" w:cs="Times New Roman"/>
          <w:color w:val="00AEEF"/>
          <w:sz w:val="24"/>
          <w:szCs w:val="24"/>
        </w:rPr>
        <w:instrText xml:space="preserve"> FORMCHECKBOX _</w:instrText>
      </w:r>
      <w:r w:rsidR="00B42602">
        <w:rPr>
          <w:rFonts w:ascii="Trebuchet MS" w:eastAsia="Calibri" w:hAnsi="Trebuchet MS" w:cs="Times New Roman"/>
          <w:color w:val="00AEEF"/>
          <w:sz w:val="24"/>
          <w:szCs w:val="24"/>
        </w:rPr>
      </w:r>
      <w:r w:rsidR="00B42602">
        <w:rPr>
          <w:rFonts w:ascii="Trebuchet MS" w:eastAsia="Calibri" w:hAnsi="Trebuchet MS" w:cs="Times New Roman"/>
          <w:color w:val="00AEEF"/>
          <w:sz w:val="24"/>
          <w:szCs w:val="24"/>
        </w:rPr>
        <w:fldChar w:fldCharType="separate"/>
      </w:r>
      <w:r w:rsidR="00C30EF5" w:rsidRPr="00722E4E">
        <w:rPr>
          <w:rFonts w:ascii="Trebuchet MS" w:eastAsia="Calibri" w:hAnsi="Trebuchet MS" w:cs="Times New Roman"/>
          <w:color w:val="00AEEF"/>
          <w:sz w:val="24"/>
          <w:szCs w:val="24"/>
        </w:rPr>
        <w:fldChar w:fldCharType="end"/>
      </w:r>
      <w:r w:rsidR="00C30EF5" w:rsidRPr="00722E4E">
        <w:rPr>
          <w:rFonts w:ascii="Trebuchet MS" w:eastAsia="Calibri" w:hAnsi="Trebuchet MS" w:cs="Times New Roman"/>
          <w:color w:val="FF3599"/>
          <w:sz w:val="24"/>
          <w:szCs w:val="24"/>
        </w:rPr>
        <w:t xml:space="preserve"> </w:t>
      </w:r>
      <w:r w:rsidR="00C30EF5" w:rsidRPr="00722E4E">
        <w:rPr>
          <w:rFonts w:ascii="Trebuchet MS" w:eastAsia="Calibri" w:hAnsi="Trebuchet MS" w:cs="Times New Roman"/>
          <w:sz w:val="24"/>
          <w:szCs w:val="24"/>
        </w:rPr>
        <w:t>Pakistani</w:t>
      </w:r>
    </w:p>
    <w:p w14:paraId="415B3EE3" w14:textId="77777777" w:rsidR="00B66D28" w:rsidRPr="00722E4E" w:rsidRDefault="00B66D28" w:rsidP="00B66D28">
      <w:pPr>
        <w:tabs>
          <w:tab w:val="left" w:pos="318"/>
        </w:tabs>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2602">
        <w:rPr>
          <w:rFonts w:ascii="Trebuchet MS" w:eastAsia="Calibri" w:hAnsi="Trebuchet MS" w:cs="Times New Roman"/>
          <w:color w:val="00AEEF"/>
          <w:sz w:val="24"/>
          <w:szCs w:val="24"/>
        </w:rPr>
      </w:r>
      <w:r w:rsidR="00B42602">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Pr="00722E4E">
        <w:rPr>
          <w:rFonts w:ascii="Trebuchet MS" w:eastAsia="Calibri" w:hAnsi="Trebuchet MS" w:cs="Times New Roman"/>
          <w:sz w:val="24"/>
          <w:szCs w:val="24"/>
        </w:rPr>
        <w:t xml:space="preserve"> Gypsy or Irish Traveller</w:t>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00C30EF5" w:rsidRPr="00722E4E">
        <w:rPr>
          <w:rFonts w:ascii="Trebuchet MS" w:eastAsia="Calibri" w:hAnsi="Trebuchet MS" w:cs="Times New Roman"/>
          <w:color w:val="00AEEF"/>
          <w:sz w:val="24"/>
          <w:szCs w:val="24"/>
        </w:rPr>
        <w:instrText xml:space="preserve"> FORMCHECKBOX _</w:instrText>
      </w:r>
      <w:r w:rsidR="00B42602">
        <w:rPr>
          <w:rFonts w:ascii="Trebuchet MS" w:eastAsia="Calibri" w:hAnsi="Trebuchet MS" w:cs="Times New Roman"/>
          <w:color w:val="00AEEF"/>
          <w:sz w:val="24"/>
          <w:szCs w:val="24"/>
        </w:rPr>
      </w:r>
      <w:r w:rsidR="00B42602">
        <w:rPr>
          <w:rFonts w:ascii="Trebuchet MS" w:eastAsia="Calibri" w:hAnsi="Trebuchet MS" w:cs="Times New Roman"/>
          <w:color w:val="00AEEF"/>
          <w:sz w:val="24"/>
          <w:szCs w:val="24"/>
        </w:rPr>
        <w:fldChar w:fldCharType="separate"/>
      </w:r>
      <w:r w:rsidR="00C30EF5" w:rsidRPr="00722E4E">
        <w:rPr>
          <w:rFonts w:ascii="Trebuchet MS" w:eastAsia="Calibri" w:hAnsi="Trebuchet MS" w:cs="Times New Roman"/>
          <w:color w:val="00AEEF"/>
          <w:sz w:val="24"/>
          <w:szCs w:val="24"/>
        </w:rPr>
        <w:fldChar w:fldCharType="end"/>
      </w:r>
      <w:r w:rsidR="00C30EF5" w:rsidRPr="00722E4E">
        <w:rPr>
          <w:rFonts w:ascii="Trebuchet MS" w:eastAsia="Calibri" w:hAnsi="Trebuchet MS" w:cs="Times New Roman"/>
          <w:sz w:val="24"/>
          <w:szCs w:val="24"/>
        </w:rPr>
        <w:t xml:space="preserve"> Bangladeshi</w:t>
      </w:r>
    </w:p>
    <w:p w14:paraId="64886128" w14:textId="77777777" w:rsidR="00B66D28" w:rsidRPr="00722E4E" w:rsidRDefault="00B66D28" w:rsidP="00B66D28">
      <w:pPr>
        <w:tabs>
          <w:tab w:val="left" w:pos="318"/>
        </w:tabs>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2602">
        <w:rPr>
          <w:rFonts w:ascii="Trebuchet MS" w:eastAsia="Calibri" w:hAnsi="Trebuchet MS" w:cs="Times New Roman"/>
          <w:color w:val="00AEEF"/>
          <w:sz w:val="24"/>
          <w:szCs w:val="24"/>
        </w:rPr>
      </w:r>
      <w:r w:rsidR="00B42602">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Pr="00722E4E">
        <w:rPr>
          <w:rFonts w:ascii="Trebuchet MS" w:eastAsia="Calibri" w:hAnsi="Trebuchet MS" w:cs="Times New Roman"/>
          <w:color w:val="00AEEF"/>
          <w:sz w:val="24"/>
          <w:szCs w:val="24"/>
        </w:rPr>
        <w:t xml:space="preserve"> </w:t>
      </w:r>
      <w:r w:rsidRPr="00722E4E">
        <w:rPr>
          <w:rFonts w:ascii="Trebuchet MS" w:eastAsia="Calibri" w:hAnsi="Trebuchet MS" w:cs="Times New Roman"/>
          <w:sz w:val="24"/>
          <w:szCs w:val="24"/>
        </w:rPr>
        <w:t>Any other white background</w:t>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00C30EF5" w:rsidRPr="00722E4E">
        <w:rPr>
          <w:rFonts w:ascii="Trebuchet MS" w:eastAsia="Calibri" w:hAnsi="Trebuchet MS" w:cs="Times New Roman"/>
          <w:color w:val="00AEEF"/>
          <w:sz w:val="24"/>
          <w:szCs w:val="24"/>
        </w:rPr>
        <w:instrText xml:space="preserve"> FORMCHECKBOX _</w:instrText>
      </w:r>
      <w:r w:rsidR="00B42602">
        <w:rPr>
          <w:rFonts w:ascii="Trebuchet MS" w:eastAsia="Calibri" w:hAnsi="Trebuchet MS" w:cs="Times New Roman"/>
          <w:color w:val="00AEEF"/>
          <w:sz w:val="24"/>
          <w:szCs w:val="24"/>
        </w:rPr>
      </w:r>
      <w:r w:rsidR="00B42602">
        <w:rPr>
          <w:rFonts w:ascii="Trebuchet MS" w:eastAsia="Calibri" w:hAnsi="Trebuchet MS" w:cs="Times New Roman"/>
          <w:color w:val="00AEEF"/>
          <w:sz w:val="24"/>
          <w:szCs w:val="24"/>
        </w:rPr>
        <w:fldChar w:fldCharType="separate"/>
      </w:r>
      <w:r w:rsidR="00C30EF5" w:rsidRPr="00722E4E">
        <w:rPr>
          <w:rFonts w:ascii="Trebuchet MS" w:eastAsia="Calibri" w:hAnsi="Trebuchet MS" w:cs="Times New Roman"/>
          <w:color w:val="00AEEF"/>
          <w:sz w:val="24"/>
          <w:szCs w:val="24"/>
        </w:rPr>
        <w:fldChar w:fldCharType="end"/>
      </w:r>
      <w:r w:rsidR="00C30EF5" w:rsidRPr="00722E4E">
        <w:rPr>
          <w:rFonts w:ascii="Trebuchet MS" w:eastAsia="Calibri" w:hAnsi="Trebuchet MS" w:cs="Times New Roman"/>
          <w:color w:val="FF3599"/>
          <w:sz w:val="24"/>
          <w:szCs w:val="24"/>
        </w:rPr>
        <w:t xml:space="preserve"> </w:t>
      </w:r>
      <w:r w:rsidR="00C30EF5" w:rsidRPr="00722E4E">
        <w:rPr>
          <w:rFonts w:ascii="Trebuchet MS" w:eastAsia="Calibri" w:hAnsi="Trebuchet MS" w:cs="Times New Roman"/>
          <w:sz w:val="24"/>
          <w:szCs w:val="24"/>
        </w:rPr>
        <w:t>Chinese</w:t>
      </w:r>
    </w:p>
    <w:p w14:paraId="5F041B70" w14:textId="77777777" w:rsidR="00C30EF5" w:rsidRPr="00722E4E" w:rsidRDefault="00C30EF5" w:rsidP="008F1A54">
      <w:pPr>
        <w:tabs>
          <w:tab w:val="left" w:pos="318"/>
        </w:tabs>
        <w:spacing w:before="120" w:after="200" w:line="276" w:lineRule="auto"/>
        <w:rPr>
          <w:rFonts w:ascii="Trebuchet MS" w:eastAsia="Calibri" w:hAnsi="Trebuchet MS" w:cs="Times New Roman"/>
          <w:sz w:val="24"/>
          <w:szCs w:val="24"/>
        </w:rPr>
      </w:pPr>
      <w:r w:rsidRPr="00722E4E">
        <w:rPr>
          <w:rFonts w:ascii="Trebuchet MS" w:eastAsia="Calibri" w:hAnsi="Trebuchet MS" w:cs="Times New Roman"/>
          <w:b/>
          <w:sz w:val="24"/>
          <w:szCs w:val="24"/>
        </w:rPr>
        <w:tab/>
      </w:r>
      <w:r w:rsidRPr="00722E4E">
        <w:rPr>
          <w:rFonts w:ascii="Trebuchet MS" w:eastAsia="Calibri" w:hAnsi="Trebuchet MS" w:cs="Times New Roman"/>
          <w:b/>
          <w:sz w:val="24"/>
          <w:szCs w:val="24"/>
        </w:rPr>
        <w:tab/>
      </w:r>
      <w:r w:rsidRPr="00722E4E">
        <w:rPr>
          <w:rFonts w:ascii="Trebuchet MS" w:eastAsia="Calibri" w:hAnsi="Trebuchet MS" w:cs="Times New Roman"/>
          <w:b/>
          <w:sz w:val="24"/>
          <w:szCs w:val="24"/>
        </w:rPr>
        <w:tab/>
      </w:r>
      <w:r w:rsidRPr="00722E4E">
        <w:rPr>
          <w:rFonts w:ascii="Trebuchet MS" w:eastAsia="Calibri" w:hAnsi="Trebuchet MS" w:cs="Times New Roman"/>
          <w:b/>
          <w:sz w:val="24"/>
          <w:szCs w:val="24"/>
        </w:rPr>
        <w:tab/>
      </w:r>
      <w:r w:rsidRPr="00722E4E">
        <w:rPr>
          <w:rFonts w:ascii="Trebuchet MS" w:eastAsia="Calibri" w:hAnsi="Trebuchet MS" w:cs="Times New Roman"/>
          <w:b/>
          <w:sz w:val="24"/>
          <w:szCs w:val="24"/>
        </w:rPr>
        <w:tab/>
      </w:r>
      <w:r w:rsidRPr="00722E4E">
        <w:rPr>
          <w:rFonts w:ascii="Trebuchet MS" w:eastAsia="Calibri" w:hAnsi="Trebuchet MS" w:cs="Times New Roman"/>
          <w:b/>
          <w:sz w:val="24"/>
          <w:szCs w:val="24"/>
        </w:rPr>
        <w:tab/>
      </w:r>
      <w:r w:rsidRPr="00722E4E">
        <w:rPr>
          <w:rFonts w:ascii="Trebuchet MS" w:eastAsia="Calibri" w:hAnsi="Trebuchet MS" w:cs="Times New Roman"/>
          <w:b/>
          <w:sz w:val="24"/>
          <w:szCs w:val="24"/>
        </w:rPr>
        <w:tab/>
      </w:r>
      <w:r w:rsidRPr="00722E4E">
        <w:rPr>
          <w:rFonts w:ascii="Trebuchet MS" w:eastAsia="Calibri" w:hAnsi="Trebuchet MS" w:cs="Times New Roman"/>
          <w:b/>
          <w:sz w:val="24"/>
          <w:szCs w:val="24"/>
        </w:rPr>
        <w:tab/>
      </w:r>
      <w:r w:rsidRPr="00722E4E">
        <w:rPr>
          <w:rFonts w:ascii="Trebuchet MS" w:eastAsia="Calibri" w:hAnsi="Trebuchet MS" w:cs="Times New Roman"/>
          <w:b/>
          <w:sz w:val="24"/>
          <w:szCs w:val="24"/>
        </w:rPr>
        <w:tab/>
      </w: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2602">
        <w:rPr>
          <w:rFonts w:ascii="Trebuchet MS" w:eastAsia="Calibri" w:hAnsi="Trebuchet MS" w:cs="Times New Roman"/>
          <w:color w:val="00AEEF"/>
          <w:sz w:val="24"/>
          <w:szCs w:val="24"/>
        </w:rPr>
      </w:r>
      <w:r w:rsidR="00B42602">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Pr="00722E4E">
        <w:rPr>
          <w:rFonts w:ascii="Trebuchet MS" w:eastAsia="Calibri" w:hAnsi="Trebuchet MS" w:cs="Times New Roman"/>
          <w:color w:val="00AEEF"/>
          <w:sz w:val="24"/>
          <w:szCs w:val="24"/>
        </w:rPr>
        <w:t xml:space="preserve"> </w:t>
      </w:r>
      <w:r w:rsidRPr="00722E4E">
        <w:rPr>
          <w:rFonts w:ascii="Trebuchet MS" w:eastAsia="Calibri" w:hAnsi="Trebuchet MS" w:cs="Times New Roman"/>
          <w:sz w:val="24"/>
          <w:szCs w:val="24"/>
        </w:rPr>
        <w:t>Any other Asian background</w:t>
      </w:r>
    </w:p>
    <w:p w14:paraId="3B9D84B5" w14:textId="77777777" w:rsidR="008F1A54" w:rsidRPr="00722E4E" w:rsidRDefault="008F1A54" w:rsidP="008F1A54">
      <w:pPr>
        <w:tabs>
          <w:tab w:val="left" w:pos="318"/>
        </w:tabs>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t xml:space="preserve">Black / African / Caribbean / Black UK </w:t>
      </w:r>
      <w:r w:rsidRPr="00722E4E">
        <w:rPr>
          <w:rFonts w:ascii="Trebuchet MS" w:eastAsia="Calibri" w:hAnsi="Trebuchet MS" w:cs="Times New Roman"/>
          <w:b/>
          <w:sz w:val="24"/>
          <w:szCs w:val="24"/>
        </w:rPr>
        <w:tab/>
      </w:r>
      <w:r w:rsidRPr="00722E4E">
        <w:rPr>
          <w:rFonts w:ascii="Trebuchet MS" w:eastAsia="Calibri" w:hAnsi="Trebuchet MS" w:cs="Times New Roman"/>
          <w:b/>
          <w:sz w:val="24"/>
          <w:szCs w:val="24"/>
        </w:rPr>
        <w:tab/>
      </w:r>
      <w:r w:rsidRPr="00722E4E">
        <w:rPr>
          <w:rFonts w:ascii="Trebuchet MS" w:eastAsia="Calibri" w:hAnsi="Trebuchet MS" w:cs="Times New Roman"/>
          <w:b/>
          <w:sz w:val="24"/>
          <w:szCs w:val="24"/>
        </w:rPr>
        <w:tab/>
        <w:t>Other ethnic group</w:t>
      </w:r>
    </w:p>
    <w:p w14:paraId="24F8F89C" w14:textId="77777777" w:rsidR="008F1A54" w:rsidRPr="00722E4E" w:rsidRDefault="008F1A54" w:rsidP="008F1A54">
      <w:pPr>
        <w:tabs>
          <w:tab w:val="left" w:pos="318"/>
        </w:tabs>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2602">
        <w:rPr>
          <w:rFonts w:ascii="Trebuchet MS" w:eastAsia="Calibri" w:hAnsi="Trebuchet MS" w:cs="Times New Roman"/>
          <w:color w:val="00AEEF"/>
          <w:sz w:val="24"/>
          <w:szCs w:val="24"/>
        </w:rPr>
      </w:r>
      <w:r w:rsidR="00B42602">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Pr="00722E4E">
        <w:rPr>
          <w:rFonts w:ascii="Trebuchet MS" w:eastAsia="Calibri" w:hAnsi="Trebuchet MS" w:cs="Times New Roman"/>
          <w:color w:val="00AEEF"/>
          <w:sz w:val="24"/>
          <w:szCs w:val="24"/>
        </w:rPr>
        <w:t xml:space="preserve"> </w:t>
      </w:r>
      <w:r w:rsidRPr="00722E4E">
        <w:rPr>
          <w:rFonts w:ascii="Trebuchet MS" w:eastAsia="Calibri" w:hAnsi="Trebuchet MS" w:cs="Times New Roman"/>
          <w:sz w:val="24"/>
          <w:szCs w:val="24"/>
        </w:rPr>
        <w:t>African</w:t>
      </w:r>
      <w:r w:rsidRPr="00722E4E">
        <w:rPr>
          <w:rFonts w:ascii="Trebuchet MS" w:eastAsia="Calibri" w:hAnsi="Trebuchet MS" w:cs="Times New Roman"/>
          <w:sz w:val="24"/>
          <w:szCs w:val="24"/>
        </w:rPr>
        <w:tab/>
      </w:r>
      <w:r w:rsidRPr="00722E4E">
        <w:rPr>
          <w:rFonts w:ascii="Trebuchet MS" w:eastAsia="Calibri" w:hAnsi="Trebuchet MS" w:cs="Times New Roman"/>
          <w:sz w:val="24"/>
          <w:szCs w:val="24"/>
        </w:rPr>
        <w:tab/>
      </w:r>
      <w:r w:rsidRPr="00722E4E">
        <w:rPr>
          <w:rFonts w:ascii="Trebuchet MS" w:eastAsia="Calibri" w:hAnsi="Trebuchet MS" w:cs="Times New Roman"/>
          <w:sz w:val="24"/>
          <w:szCs w:val="24"/>
        </w:rPr>
        <w:tab/>
      </w:r>
      <w:r w:rsidRPr="00722E4E">
        <w:rPr>
          <w:rFonts w:ascii="Trebuchet MS" w:eastAsia="Calibri" w:hAnsi="Trebuchet MS" w:cs="Times New Roman"/>
          <w:sz w:val="24"/>
          <w:szCs w:val="24"/>
        </w:rPr>
        <w:tab/>
      </w:r>
      <w:r w:rsidRPr="00722E4E">
        <w:rPr>
          <w:rFonts w:ascii="Trebuchet MS" w:eastAsia="Calibri" w:hAnsi="Trebuchet MS" w:cs="Times New Roman"/>
          <w:sz w:val="24"/>
          <w:szCs w:val="24"/>
        </w:rPr>
        <w:tab/>
      </w:r>
      <w:r w:rsidRPr="00722E4E">
        <w:rPr>
          <w:rFonts w:ascii="Trebuchet MS" w:eastAsia="Calibri" w:hAnsi="Trebuchet MS" w:cs="Times New Roman"/>
          <w:sz w:val="24"/>
          <w:szCs w:val="24"/>
        </w:rPr>
        <w:tab/>
      </w:r>
      <w:r w:rsidRPr="00722E4E">
        <w:rPr>
          <w:rFonts w:ascii="Trebuchet MS" w:eastAsia="Calibri" w:hAnsi="Trebuchet MS" w:cs="Times New Roman"/>
          <w:sz w:val="24"/>
          <w:szCs w:val="24"/>
        </w:rPr>
        <w:tab/>
      </w: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2602">
        <w:rPr>
          <w:rFonts w:ascii="Trebuchet MS" w:eastAsia="Calibri" w:hAnsi="Trebuchet MS" w:cs="Times New Roman"/>
          <w:color w:val="00AEEF"/>
          <w:sz w:val="24"/>
          <w:szCs w:val="24"/>
        </w:rPr>
      </w:r>
      <w:r w:rsidR="00B42602">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Pr="00722E4E">
        <w:rPr>
          <w:rFonts w:ascii="Trebuchet MS" w:eastAsia="Calibri" w:hAnsi="Trebuchet MS" w:cs="Times New Roman"/>
          <w:color w:val="00AEEF"/>
          <w:sz w:val="24"/>
          <w:szCs w:val="24"/>
        </w:rPr>
        <w:t xml:space="preserve"> </w:t>
      </w:r>
      <w:r w:rsidRPr="00722E4E">
        <w:rPr>
          <w:rFonts w:ascii="Trebuchet MS" w:eastAsia="Calibri" w:hAnsi="Trebuchet MS" w:cs="Times New Roman"/>
          <w:sz w:val="24"/>
          <w:szCs w:val="24"/>
        </w:rPr>
        <w:t>Any other Asian background</w:t>
      </w:r>
    </w:p>
    <w:p w14:paraId="7E663EE0" w14:textId="77777777" w:rsidR="008F1A54" w:rsidRPr="00722E4E" w:rsidRDefault="008F1A54" w:rsidP="008F1A54">
      <w:pPr>
        <w:tabs>
          <w:tab w:val="left" w:pos="318"/>
        </w:tabs>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2602">
        <w:rPr>
          <w:rFonts w:ascii="Trebuchet MS" w:eastAsia="Calibri" w:hAnsi="Trebuchet MS" w:cs="Times New Roman"/>
          <w:color w:val="00AEEF"/>
          <w:sz w:val="24"/>
          <w:szCs w:val="24"/>
        </w:rPr>
      </w:r>
      <w:r w:rsidR="00B42602">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Pr="00722E4E">
        <w:rPr>
          <w:rFonts w:ascii="Trebuchet MS" w:eastAsia="Calibri" w:hAnsi="Trebuchet MS" w:cs="Times New Roman"/>
          <w:sz w:val="24"/>
          <w:szCs w:val="24"/>
        </w:rPr>
        <w:t xml:space="preserve"> Caribbean</w:t>
      </w:r>
      <w:r w:rsidRPr="00722E4E">
        <w:rPr>
          <w:rFonts w:ascii="Trebuchet MS" w:eastAsia="Calibri" w:hAnsi="Trebuchet MS" w:cs="Times New Roman"/>
          <w:sz w:val="24"/>
          <w:szCs w:val="24"/>
        </w:rPr>
        <w:tab/>
      </w:r>
      <w:r w:rsidRPr="00722E4E">
        <w:rPr>
          <w:rFonts w:ascii="Trebuchet MS" w:eastAsia="Calibri" w:hAnsi="Trebuchet MS" w:cs="Times New Roman"/>
          <w:sz w:val="24"/>
          <w:szCs w:val="24"/>
        </w:rPr>
        <w:tab/>
      </w:r>
      <w:r w:rsidRPr="00722E4E">
        <w:rPr>
          <w:rFonts w:ascii="Trebuchet MS" w:eastAsia="Calibri" w:hAnsi="Trebuchet MS" w:cs="Times New Roman"/>
          <w:sz w:val="24"/>
          <w:szCs w:val="24"/>
        </w:rPr>
        <w:tab/>
      </w:r>
      <w:r w:rsidRPr="00722E4E">
        <w:rPr>
          <w:rFonts w:ascii="Trebuchet MS" w:eastAsia="Calibri" w:hAnsi="Trebuchet MS" w:cs="Times New Roman"/>
          <w:sz w:val="24"/>
          <w:szCs w:val="24"/>
        </w:rPr>
        <w:tab/>
      </w:r>
      <w:r w:rsidRPr="00722E4E">
        <w:rPr>
          <w:rFonts w:ascii="Trebuchet MS" w:eastAsia="Calibri" w:hAnsi="Trebuchet MS" w:cs="Times New Roman"/>
          <w:sz w:val="24"/>
          <w:szCs w:val="24"/>
        </w:rPr>
        <w:tab/>
      </w:r>
      <w:r w:rsidRPr="00722E4E">
        <w:rPr>
          <w:rFonts w:ascii="Trebuchet MS" w:eastAsia="Calibri" w:hAnsi="Trebuchet MS" w:cs="Times New Roman"/>
          <w:sz w:val="24"/>
          <w:szCs w:val="24"/>
        </w:rPr>
        <w:tab/>
      </w:r>
      <w:r w:rsidRPr="00722E4E">
        <w:rPr>
          <w:rFonts w:ascii="Trebuchet MS" w:eastAsia="Calibri" w:hAnsi="Trebuchet MS" w:cs="Times New Roman"/>
          <w:sz w:val="24"/>
          <w:szCs w:val="24"/>
        </w:rPr>
        <w:tab/>
      </w: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2602">
        <w:rPr>
          <w:rFonts w:ascii="Trebuchet MS" w:eastAsia="Calibri" w:hAnsi="Trebuchet MS" w:cs="Times New Roman"/>
          <w:color w:val="00AEEF"/>
          <w:sz w:val="24"/>
          <w:szCs w:val="24"/>
        </w:rPr>
      </w:r>
      <w:r w:rsidR="00B42602">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Pr="00722E4E">
        <w:rPr>
          <w:rFonts w:ascii="Trebuchet MS" w:eastAsia="Calibri" w:hAnsi="Trebuchet MS" w:cs="Times New Roman"/>
          <w:color w:val="00AEEF"/>
          <w:sz w:val="24"/>
          <w:szCs w:val="24"/>
        </w:rPr>
        <w:t xml:space="preserve"> </w:t>
      </w:r>
      <w:r w:rsidRPr="00722E4E">
        <w:rPr>
          <w:rFonts w:ascii="Trebuchet MS" w:eastAsia="Calibri" w:hAnsi="Trebuchet MS" w:cs="Times New Roman"/>
          <w:sz w:val="24"/>
          <w:szCs w:val="24"/>
        </w:rPr>
        <w:t xml:space="preserve">Arab </w:t>
      </w:r>
    </w:p>
    <w:p w14:paraId="33871F25" w14:textId="77777777" w:rsidR="008F1A54" w:rsidRPr="00722E4E" w:rsidRDefault="008F1A54" w:rsidP="008F1A54">
      <w:pPr>
        <w:tabs>
          <w:tab w:val="left" w:pos="318"/>
        </w:tabs>
        <w:spacing w:before="120" w:after="0" w:line="276" w:lineRule="auto"/>
        <w:rPr>
          <w:rFonts w:ascii="Trebuchet MS" w:eastAsia="Calibri" w:hAnsi="Trebuchet MS" w:cs="Times New Roman"/>
          <w:sz w:val="24"/>
          <w:szCs w:val="24"/>
        </w:rPr>
      </w:pP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2602">
        <w:rPr>
          <w:rFonts w:ascii="Trebuchet MS" w:eastAsia="Calibri" w:hAnsi="Trebuchet MS" w:cs="Times New Roman"/>
          <w:color w:val="00AEEF"/>
          <w:sz w:val="24"/>
          <w:szCs w:val="24"/>
        </w:rPr>
      </w:r>
      <w:r w:rsidR="00B42602">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Pr="00722E4E">
        <w:rPr>
          <w:rFonts w:ascii="Trebuchet MS" w:eastAsia="Calibri" w:hAnsi="Trebuchet MS" w:cs="Times New Roman"/>
          <w:sz w:val="24"/>
          <w:szCs w:val="24"/>
        </w:rPr>
        <w:t xml:space="preserve"> Any other Black/African/Caribbean </w:t>
      </w:r>
      <w:r w:rsidRPr="00722E4E">
        <w:rPr>
          <w:rFonts w:ascii="Trebuchet MS" w:eastAsia="Calibri" w:hAnsi="Trebuchet MS" w:cs="Times New Roman"/>
          <w:sz w:val="24"/>
          <w:szCs w:val="24"/>
        </w:rPr>
        <w:tab/>
      </w:r>
      <w:r w:rsidRPr="00722E4E">
        <w:rPr>
          <w:rFonts w:ascii="Trebuchet MS" w:eastAsia="Calibri" w:hAnsi="Trebuchet MS" w:cs="Times New Roman"/>
          <w:sz w:val="24"/>
          <w:szCs w:val="24"/>
        </w:rPr>
        <w:tab/>
      </w:r>
      <w:r w:rsidRPr="00722E4E">
        <w:rPr>
          <w:rFonts w:ascii="Trebuchet MS" w:eastAsia="Calibri" w:hAnsi="Trebuchet MS" w:cs="Times New Roman"/>
          <w:sz w:val="24"/>
          <w:szCs w:val="24"/>
        </w:rPr>
        <w:tab/>
      </w: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2602">
        <w:rPr>
          <w:rFonts w:ascii="Trebuchet MS" w:eastAsia="Calibri" w:hAnsi="Trebuchet MS" w:cs="Times New Roman"/>
          <w:color w:val="00AEEF"/>
          <w:sz w:val="24"/>
          <w:szCs w:val="24"/>
        </w:rPr>
      </w:r>
      <w:r w:rsidR="00B42602">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Pr="00722E4E">
        <w:rPr>
          <w:rFonts w:ascii="Trebuchet MS" w:eastAsia="Calibri" w:hAnsi="Trebuchet MS" w:cs="Times New Roman"/>
          <w:color w:val="FF3599"/>
          <w:sz w:val="24"/>
          <w:szCs w:val="24"/>
        </w:rPr>
        <w:t xml:space="preserve"> </w:t>
      </w:r>
      <w:r w:rsidRPr="00722E4E">
        <w:rPr>
          <w:rFonts w:ascii="Trebuchet MS" w:eastAsia="Calibri" w:hAnsi="Trebuchet MS" w:cs="Times New Roman"/>
          <w:sz w:val="24"/>
          <w:szCs w:val="24"/>
        </w:rPr>
        <w:t>Any other</w:t>
      </w:r>
    </w:p>
    <w:p w14:paraId="61C2AD60" w14:textId="77777777" w:rsidR="008F1A54" w:rsidRPr="00722E4E" w:rsidRDefault="0073332E" w:rsidP="0073332E">
      <w:pPr>
        <w:tabs>
          <w:tab w:val="left" w:pos="318"/>
        </w:tabs>
        <w:spacing w:after="200" w:line="276" w:lineRule="auto"/>
        <w:ind w:left="284"/>
        <w:rPr>
          <w:rFonts w:ascii="Trebuchet MS" w:eastAsia="Calibri" w:hAnsi="Trebuchet MS" w:cs="Times New Roman"/>
          <w:sz w:val="24"/>
          <w:szCs w:val="24"/>
        </w:rPr>
      </w:pPr>
      <w:r w:rsidRPr="00722E4E">
        <w:rPr>
          <w:rFonts w:ascii="Trebuchet MS" w:eastAsia="Calibri" w:hAnsi="Trebuchet MS" w:cs="Times New Roman"/>
          <w:sz w:val="24"/>
          <w:szCs w:val="24"/>
        </w:rPr>
        <w:t>b</w:t>
      </w:r>
      <w:r w:rsidR="008F1A54" w:rsidRPr="00722E4E">
        <w:rPr>
          <w:rFonts w:ascii="Trebuchet MS" w:eastAsia="Calibri" w:hAnsi="Trebuchet MS" w:cs="Times New Roman"/>
          <w:sz w:val="24"/>
          <w:szCs w:val="24"/>
        </w:rPr>
        <w:t>ackground</w:t>
      </w:r>
    </w:p>
    <w:p w14:paraId="04821B0A" w14:textId="77777777" w:rsidR="00B66D28" w:rsidRPr="00722E4E" w:rsidRDefault="00C30EF5" w:rsidP="00B66D28">
      <w:pPr>
        <w:tabs>
          <w:tab w:val="left" w:pos="318"/>
        </w:tabs>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t>Mixed/</w:t>
      </w:r>
      <w:r w:rsidR="00B66D28" w:rsidRPr="00722E4E">
        <w:rPr>
          <w:rFonts w:ascii="Trebuchet MS" w:eastAsia="Calibri" w:hAnsi="Trebuchet MS" w:cs="Times New Roman"/>
          <w:b/>
          <w:sz w:val="24"/>
          <w:szCs w:val="24"/>
        </w:rPr>
        <w:t>Multiple ethnic groups</w:t>
      </w:r>
    </w:p>
    <w:p w14:paraId="0E53F5F9" w14:textId="77777777" w:rsidR="00C30EF5" w:rsidRPr="00722E4E" w:rsidRDefault="00B66D28" w:rsidP="00C30EF5">
      <w:pPr>
        <w:tabs>
          <w:tab w:val="left" w:pos="318"/>
        </w:tabs>
        <w:spacing w:before="120" w:after="0" w:line="276" w:lineRule="auto"/>
        <w:rPr>
          <w:rFonts w:ascii="Trebuchet MS" w:eastAsia="Calibri" w:hAnsi="Trebuchet MS" w:cs="Times New Roman"/>
          <w:sz w:val="24"/>
          <w:szCs w:val="24"/>
        </w:rPr>
      </w:pP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2602">
        <w:rPr>
          <w:rFonts w:ascii="Trebuchet MS" w:eastAsia="Calibri" w:hAnsi="Trebuchet MS" w:cs="Times New Roman"/>
          <w:color w:val="00AEEF"/>
          <w:sz w:val="24"/>
          <w:szCs w:val="24"/>
        </w:rPr>
      </w:r>
      <w:r w:rsidR="00B42602">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Pr="00722E4E">
        <w:rPr>
          <w:rFonts w:ascii="Trebuchet MS" w:eastAsia="Calibri" w:hAnsi="Trebuchet MS" w:cs="Times New Roman"/>
          <w:color w:val="00AEEF"/>
          <w:sz w:val="24"/>
          <w:szCs w:val="24"/>
        </w:rPr>
        <w:t xml:space="preserve"> </w:t>
      </w:r>
      <w:r w:rsidRPr="00722E4E">
        <w:rPr>
          <w:rFonts w:ascii="Trebuchet MS" w:eastAsia="Calibri" w:hAnsi="Trebuchet MS" w:cs="Times New Roman"/>
          <w:sz w:val="24"/>
          <w:szCs w:val="24"/>
        </w:rPr>
        <w:t xml:space="preserve">Mixed ethnic background (this refers to </w:t>
      </w:r>
    </w:p>
    <w:p w14:paraId="461012CB" w14:textId="77777777" w:rsidR="00C30EF5" w:rsidRPr="00722E4E" w:rsidRDefault="00B66D28" w:rsidP="0073332E">
      <w:pPr>
        <w:tabs>
          <w:tab w:val="left" w:pos="318"/>
        </w:tabs>
        <w:spacing w:after="0" w:line="276" w:lineRule="auto"/>
        <w:ind w:left="284"/>
        <w:rPr>
          <w:rFonts w:ascii="Trebuchet MS" w:eastAsia="Calibri" w:hAnsi="Trebuchet MS" w:cs="Times New Roman"/>
          <w:sz w:val="24"/>
          <w:szCs w:val="24"/>
        </w:rPr>
      </w:pPr>
      <w:r w:rsidRPr="00722E4E">
        <w:rPr>
          <w:rFonts w:ascii="Trebuchet MS" w:eastAsia="Calibri" w:hAnsi="Trebuchet MS" w:cs="Times New Roman"/>
          <w:sz w:val="24"/>
          <w:szCs w:val="24"/>
        </w:rPr>
        <w:t xml:space="preserve">people whose parents are of a different ethnic </w:t>
      </w:r>
    </w:p>
    <w:p w14:paraId="71ADDE91" w14:textId="77777777" w:rsidR="00B66D28" w:rsidRPr="00722E4E" w:rsidRDefault="00B66D28" w:rsidP="0073332E">
      <w:pPr>
        <w:tabs>
          <w:tab w:val="left" w:pos="318"/>
        </w:tabs>
        <w:spacing w:after="120" w:line="276" w:lineRule="auto"/>
        <w:ind w:left="284"/>
        <w:rPr>
          <w:rFonts w:ascii="Trebuchet MS" w:eastAsia="Calibri" w:hAnsi="Trebuchet MS" w:cs="Times New Roman"/>
          <w:sz w:val="24"/>
          <w:szCs w:val="24"/>
        </w:rPr>
      </w:pPr>
      <w:r w:rsidRPr="00722E4E">
        <w:rPr>
          <w:rFonts w:ascii="Trebuchet MS" w:eastAsia="Calibri" w:hAnsi="Trebuchet MS" w:cs="Times New Roman"/>
          <w:sz w:val="24"/>
          <w:szCs w:val="24"/>
        </w:rPr>
        <w:t>background to each other).</w:t>
      </w:r>
    </w:p>
    <w:p w14:paraId="3640654D" w14:textId="77777777" w:rsidR="00B66D28" w:rsidRPr="00722E4E" w:rsidRDefault="00B66D28" w:rsidP="00B66D28">
      <w:pPr>
        <w:spacing w:before="120" w:after="120" w:line="240" w:lineRule="auto"/>
        <w:contextualSpacing/>
        <w:rPr>
          <w:rFonts w:ascii="Trebuchet MS" w:eastAsia="Times New Roman" w:hAnsi="Trebuchet MS" w:cs="Arial"/>
          <w:b/>
          <w:sz w:val="24"/>
          <w:szCs w:val="24"/>
        </w:rPr>
      </w:pPr>
    </w:p>
    <w:p w14:paraId="5F7B01EE" w14:textId="6036894F" w:rsidR="00B66D28" w:rsidRPr="00722E4E" w:rsidRDefault="003B485F" w:rsidP="00B66D28">
      <w:pPr>
        <w:spacing w:before="120" w:after="120" w:line="240" w:lineRule="auto"/>
        <w:contextualSpacing/>
        <w:rPr>
          <w:rFonts w:ascii="Trebuchet MS" w:eastAsia="Times New Roman" w:hAnsi="Trebuchet MS" w:cs="Arial"/>
          <w:b/>
          <w:color w:val="FF0000"/>
          <w:sz w:val="24"/>
          <w:szCs w:val="24"/>
        </w:rPr>
      </w:pPr>
      <w:r w:rsidRPr="00722E4E">
        <w:rPr>
          <w:rFonts w:ascii="Trebuchet MS" w:eastAsia="Times New Roman" w:hAnsi="Trebuchet MS" w:cs="Arial"/>
          <w:b/>
          <w:sz w:val="24"/>
          <w:szCs w:val="24"/>
        </w:rPr>
        <w:t>1</w:t>
      </w:r>
      <w:r w:rsidR="00C702EE">
        <w:rPr>
          <w:rFonts w:ascii="Trebuchet MS" w:eastAsia="Times New Roman" w:hAnsi="Trebuchet MS" w:cs="Arial"/>
          <w:b/>
          <w:sz w:val="24"/>
          <w:szCs w:val="24"/>
        </w:rPr>
        <w:t>3</w:t>
      </w:r>
      <w:r w:rsidR="00B66D28" w:rsidRPr="00722E4E">
        <w:rPr>
          <w:rFonts w:ascii="Trebuchet MS" w:eastAsia="Times New Roman" w:hAnsi="Trebuchet MS" w:cs="Arial"/>
          <w:b/>
          <w:sz w:val="24"/>
          <w:szCs w:val="24"/>
        </w:rPr>
        <w:t>.2 Will your project mostly benefit people of a particular gender?</w:t>
      </w:r>
      <w:r w:rsidR="00B66D28" w:rsidRPr="00722E4E">
        <w:rPr>
          <w:rFonts w:ascii="Trebuchet MS" w:eastAsia="Times New Roman" w:hAnsi="Trebuchet MS" w:cs="Arial"/>
          <w:color w:val="FF0000"/>
          <w:sz w:val="24"/>
          <w:szCs w:val="24"/>
        </w:rPr>
        <w:t xml:space="preserve"> </w:t>
      </w:r>
    </w:p>
    <w:tbl>
      <w:tblPr>
        <w:tblW w:w="0" w:type="auto"/>
        <w:tblLayout w:type="fixed"/>
        <w:tblLook w:val="04A0" w:firstRow="1" w:lastRow="0" w:firstColumn="1" w:lastColumn="0" w:noHBand="0" w:noVBand="1"/>
      </w:tblPr>
      <w:tblGrid>
        <w:gridCol w:w="534"/>
        <w:gridCol w:w="992"/>
        <w:gridCol w:w="601"/>
        <w:gridCol w:w="958"/>
      </w:tblGrid>
      <w:tr w:rsidR="00B66D28" w:rsidRPr="00722E4E" w14:paraId="564D1D25" w14:textId="77777777" w:rsidTr="00AC5380">
        <w:tc>
          <w:tcPr>
            <w:tcW w:w="534" w:type="dxa"/>
            <w:vAlign w:val="center"/>
          </w:tcPr>
          <w:p w14:paraId="0D05E1D4" w14:textId="77777777" w:rsidR="00B66D28" w:rsidRPr="00722E4E" w:rsidRDefault="00B66D28" w:rsidP="00B66D28">
            <w:pPr>
              <w:spacing w:before="120" w:after="120" w:line="240" w:lineRule="auto"/>
              <w:rPr>
                <w:rFonts w:ascii="Trebuchet MS" w:eastAsia="Times New Roman" w:hAnsi="Trebuchet MS" w:cs="Arial"/>
                <w:noProof/>
                <w:color w:val="00AEEF"/>
                <w:sz w:val="24"/>
                <w:szCs w:val="24"/>
              </w:rPr>
            </w:pPr>
            <w:r w:rsidRPr="00722E4E">
              <w:rPr>
                <w:rFonts w:ascii="Trebuchet MS" w:eastAsia="Times New Roman" w:hAnsi="Trebuchet MS" w:cs="Arial"/>
                <w:noProof/>
                <w:color w:val="00AEEF"/>
                <w:sz w:val="24"/>
                <w:szCs w:val="24"/>
              </w:rPr>
              <w:fldChar w:fldCharType="begin">
                <w:ffData>
                  <w:name w:val="Check72"/>
                  <w:enabled/>
                  <w:calcOnExit w:val="0"/>
                  <w:checkBox>
                    <w:sizeAuto/>
                    <w:default w:val="0"/>
                    <w:checked w:val="0"/>
                  </w:checkBox>
                </w:ffData>
              </w:fldChar>
            </w:r>
            <w:r w:rsidRPr="00722E4E">
              <w:rPr>
                <w:rFonts w:ascii="Trebuchet MS" w:eastAsia="Times New Roman" w:hAnsi="Trebuchet MS" w:cs="Arial"/>
                <w:noProof/>
                <w:color w:val="00AEEF"/>
                <w:sz w:val="24"/>
                <w:szCs w:val="24"/>
              </w:rPr>
              <w:instrText xml:space="preserve"> FORMCHECKBOX _</w:instrText>
            </w:r>
            <w:r w:rsidR="00B42602">
              <w:rPr>
                <w:rFonts w:ascii="Trebuchet MS" w:eastAsia="Times New Roman" w:hAnsi="Trebuchet MS" w:cs="Arial"/>
                <w:noProof/>
                <w:color w:val="00AEEF"/>
                <w:sz w:val="24"/>
                <w:szCs w:val="24"/>
              </w:rPr>
            </w:r>
            <w:r w:rsidR="00B42602">
              <w:rPr>
                <w:rFonts w:ascii="Trebuchet MS" w:eastAsia="Times New Roman" w:hAnsi="Trebuchet MS" w:cs="Arial"/>
                <w:noProof/>
                <w:color w:val="00AEEF"/>
                <w:sz w:val="24"/>
                <w:szCs w:val="24"/>
              </w:rPr>
              <w:fldChar w:fldCharType="separate"/>
            </w:r>
            <w:r w:rsidRPr="00722E4E">
              <w:rPr>
                <w:rFonts w:ascii="Trebuchet MS" w:eastAsia="Times New Roman" w:hAnsi="Trebuchet MS" w:cs="Arial"/>
                <w:noProof/>
                <w:color w:val="00AEEF"/>
                <w:sz w:val="24"/>
                <w:szCs w:val="24"/>
              </w:rPr>
              <w:fldChar w:fldCharType="end"/>
            </w:r>
          </w:p>
        </w:tc>
        <w:tc>
          <w:tcPr>
            <w:tcW w:w="992" w:type="dxa"/>
          </w:tcPr>
          <w:p w14:paraId="35B537BD" w14:textId="77777777" w:rsidR="00B66D28" w:rsidRPr="00722E4E" w:rsidRDefault="00B66D28" w:rsidP="00B66D28">
            <w:pPr>
              <w:spacing w:before="120" w:after="120" w:line="240" w:lineRule="auto"/>
              <w:rPr>
                <w:rFonts w:ascii="Trebuchet MS" w:eastAsia="Times New Roman" w:hAnsi="Trebuchet MS" w:cs="Arial"/>
                <w:bCs/>
                <w:noProof/>
                <w:sz w:val="24"/>
                <w:szCs w:val="24"/>
              </w:rPr>
            </w:pPr>
            <w:r w:rsidRPr="00722E4E">
              <w:rPr>
                <w:rFonts w:ascii="Trebuchet MS" w:eastAsia="Times New Roman" w:hAnsi="Trebuchet MS" w:cs="Arial"/>
                <w:bCs/>
                <w:noProof/>
                <w:sz w:val="24"/>
                <w:szCs w:val="24"/>
              </w:rPr>
              <w:t>Yes</w:t>
            </w:r>
          </w:p>
        </w:tc>
        <w:tc>
          <w:tcPr>
            <w:tcW w:w="601" w:type="dxa"/>
          </w:tcPr>
          <w:p w14:paraId="04283092" w14:textId="77777777" w:rsidR="00B66D28" w:rsidRPr="00722E4E" w:rsidRDefault="00B66D28" w:rsidP="00B66D28">
            <w:pPr>
              <w:spacing w:before="120" w:after="120" w:line="240" w:lineRule="auto"/>
              <w:rPr>
                <w:rFonts w:ascii="Trebuchet MS" w:eastAsia="Times New Roman" w:hAnsi="Trebuchet MS" w:cs="Arial"/>
                <w:bCs/>
                <w:noProof/>
                <w:color w:val="00AEEF"/>
                <w:sz w:val="24"/>
                <w:szCs w:val="24"/>
              </w:rPr>
            </w:pPr>
            <w:r w:rsidRPr="00722E4E">
              <w:rPr>
                <w:rFonts w:ascii="Trebuchet MS" w:eastAsia="Times New Roman" w:hAnsi="Trebuchet MS" w:cs="Arial"/>
                <w:noProof/>
                <w:color w:val="00AEEF"/>
                <w:sz w:val="24"/>
                <w:szCs w:val="24"/>
              </w:rPr>
              <w:fldChar w:fldCharType="begin">
                <w:ffData>
                  <w:name w:val="Check72"/>
                  <w:enabled/>
                  <w:calcOnExit w:val="0"/>
                  <w:checkBox>
                    <w:sizeAuto/>
                    <w:default w:val="0"/>
                    <w:checked w:val="0"/>
                  </w:checkBox>
                </w:ffData>
              </w:fldChar>
            </w:r>
            <w:r w:rsidRPr="00722E4E">
              <w:rPr>
                <w:rFonts w:ascii="Trebuchet MS" w:eastAsia="Times New Roman" w:hAnsi="Trebuchet MS" w:cs="Arial"/>
                <w:noProof/>
                <w:color w:val="00AEEF"/>
                <w:sz w:val="24"/>
                <w:szCs w:val="24"/>
              </w:rPr>
              <w:instrText xml:space="preserve"> FORMCHECKBOX _</w:instrText>
            </w:r>
            <w:r w:rsidR="00B42602">
              <w:rPr>
                <w:rFonts w:ascii="Trebuchet MS" w:eastAsia="Times New Roman" w:hAnsi="Trebuchet MS" w:cs="Arial"/>
                <w:noProof/>
                <w:color w:val="00AEEF"/>
                <w:sz w:val="24"/>
                <w:szCs w:val="24"/>
              </w:rPr>
            </w:r>
            <w:r w:rsidR="00B42602">
              <w:rPr>
                <w:rFonts w:ascii="Trebuchet MS" w:eastAsia="Times New Roman" w:hAnsi="Trebuchet MS" w:cs="Arial"/>
                <w:noProof/>
                <w:color w:val="00AEEF"/>
                <w:sz w:val="24"/>
                <w:szCs w:val="24"/>
              </w:rPr>
              <w:fldChar w:fldCharType="separate"/>
            </w:r>
            <w:r w:rsidRPr="00722E4E">
              <w:rPr>
                <w:rFonts w:ascii="Trebuchet MS" w:eastAsia="Times New Roman" w:hAnsi="Trebuchet MS" w:cs="Arial"/>
                <w:noProof/>
                <w:color w:val="00AEEF"/>
                <w:sz w:val="24"/>
                <w:szCs w:val="24"/>
              </w:rPr>
              <w:fldChar w:fldCharType="end"/>
            </w:r>
          </w:p>
        </w:tc>
        <w:tc>
          <w:tcPr>
            <w:tcW w:w="958" w:type="dxa"/>
          </w:tcPr>
          <w:p w14:paraId="14DBFB87" w14:textId="77777777" w:rsidR="00B66D28" w:rsidRPr="00722E4E" w:rsidRDefault="00B66D28" w:rsidP="00B66D28">
            <w:pPr>
              <w:spacing w:before="120" w:after="120" w:line="240" w:lineRule="auto"/>
              <w:rPr>
                <w:rFonts w:ascii="Trebuchet MS" w:eastAsia="Times New Roman" w:hAnsi="Trebuchet MS" w:cs="Arial"/>
                <w:bCs/>
                <w:noProof/>
                <w:sz w:val="24"/>
                <w:szCs w:val="24"/>
              </w:rPr>
            </w:pPr>
            <w:r w:rsidRPr="00722E4E">
              <w:rPr>
                <w:rFonts w:ascii="Trebuchet MS" w:eastAsia="Times New Roman" w:hAnsi="Trebuchet MS" w:cs="Arial"/>
                <w:bCs/>
                <w:noProof/>
                <w:sz w:val="24"/>
                <w:szCs w:val="24"/>
              </w:rPr>
              <w:t>No</w:t>
            </w:r>
          </w:p>
        </w:tc>
      </w:tr>
    </w:tbl>
    <w:p w14:paraId="6763E9A2" w14:textId="77777777" w:rsidR="00B66D28" w:rsidRPr="00722E4E" w:rsidRDefault="00B66D28" w:rsidP="00B66D28">
      <w:pPr>
        <w:tabs>
          <w:tab w:val="left" w:pos="318"/>
        </w:tabs>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sz w:val="24"/>
          <w:szCs w:val="24"/>
        </w:rPr>
        <w:t>If yes, which gender?</w:t>
      </w:r>
      <w:r w:rsidR="0073332E" w:rsidRPr="00722E4E">
        <w:rPr>
          <w:rFonts w:ascii="Trebuchet MS" w:eastAsia="Calibri" w:hAnsi="Trebuchet MS" w:cs="Times New Roman"/>
          <w:color w:val="FF3599"/>
          <w:sz w:val="24"/>
          <w:szCs w:val="24"/>
        </w:rPr>
        <w:tab/>
      </w:r>
      <w:r w:rsidR="0073332E" w:rsidRPr="00722E4E">
        <w:rPr>
          <w:rFonts w:ascii="Trebuchet MS" w:eastAsia="Calibri" w:hAnsi="Trebuchet MS" w:cs="Times New Roman"/>
          <w:color w:val="FF3599"/>
          <w:sz w:val="24"/>
          <w:szCs w:val="24"/>
        </w:rPr>
        <w:tab/>
      </w:r>
      <w:r w:rsidR="0073332E"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0073332E" w:rsidRPr="00722E4E">
        <w:rPr>
          <w:rFonts w:ascii="Trebuchet MS" w:eastAsia="Calibri" w:hAnsi="Trebuchet MS" w:cs="Times New Roman"/>
          <w:color w:val="00AEEF"/>
          <w:sz w:val="24"/>
          <w:szCs w:val="24"/>
        </w:rPr>
        <w:instrText xml:space="preserve"> FORMCHECKBOX _</w:instrText>
      </w:r>
      <w:r w:rsidR="00B42602">
        <w:rPr>
          <w:rFonts w:ascii="Trebuchet MS" w:eastAsia="Calibri" w:hAnsi="Trebuchet MS" w:cs="Times New Roman"/>
          <w:color w:val="00AEEF"/>
          <w:sz w:val="24"/>
          <w:szCs w:val="24"/>
        </w:rPr>
      </w:r>
      <w:r w:rsidR="00B42602">
        <w:rPr>
          <w:rFonts w:ascii="Trebuchet MS" w:eastAsia="Calibri" w:hAnsi="Trebuchet MS" w:cs="Times New Roman"/>
          <w:color w:val="00AEEF"/>
          <w:sz w:val="24"/>
          <w:szCs w:val="24"/>
        </w:rPr>
        <w:fldChar w:fldCharType="separate"/>
      </w:r>
      <w:r w:rsidR="0073332E" w:rsidRPr="00722E4E">
        <w:rPr>
          <w:rFonts w:ascii="Trebuchet MS" w:eastAsia="Calibri" w:hAnsi="Trebuchet MS" w:cs="Times New Roman"/>
          <w:color w:val="00AEEF"/>
          <w:sz w:val="24"/>
          <w:szCs w:val="24"/>
        </w:rPr>
        <w:fldChar w:fldCharType="end"/>
      </w:r>
      <w:r w:rsidR="0073332E" w:rsidRPr="00722E4E">
        <w:rPr>
          <w:rFonts w:ascii="Trebuchet MS" w:eastAsia="Calibri" w:hAnsi="Trebuchet MS" w:cs="Times New Roman"/>
          <w:color w:val="00AEEF"/>
          <w:sz w:val="24"/>
          <w:szCs w:val="24"/>
        </w:rPr>
        <w:t xml:space="preserve"> </w:t>
      </w:r>
      <w:r w:rsidR="0073332E" w:rsidRPr="00722E4E">
        <w:rPr>
          <w:rFonts w:ascii="Trebuchet MS" w:eastAsia="Calibri" w:hAnsi="Trebuchet MS" w:cs="Times New Roman"/>
          <w:sz w:val="24"/>
          <w:szCs w:val="24"/>
        </w:rPr>
        <w:t>Male</w:t>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sz w:val="24"/>
          <w:szCs w:val="24"/>
        </w:rPr>
        <w:tab/>
        <w:t xml:space="preserve"> </w:t>
      </w:r>
      <w:r w:rsidR="0073332E"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0073332E" w:rsidRPr="00722E4E">
        <w:rPr>
          <w:rFonts w:ascii="Trebuchet MS" w:eastAsia="Calibri" w:hAnsi="Trebuchet MS" w:cs="Times New Roman"/>
          <w:color w:val="00AEEF"/>
          <w:sz w:val="24"/>
          <w:szCs w:val="24"/>
        </w:rPr>
        <w:instrText xml:space="preserve"> FORMCHECKBOX _</w:instrText>
      </w:r>
      <w:r w:rsidR="00B42602">
        <w:rPr>
          <w:rFonts w:ascii="Trebuchet MS" w:eastAsia="Calibri" w:hAnsi="Trebuchet MS" w:cs="Times New Roman"/>
          <w:color w:val="00AEEF"/>
          <w:sz w:val="24"/>
          <w:szCs w:val="24"/>
        </w:rPr>
      </w:r>
      <w:r w:rsidR="00B42602">
        <w:rPr>
          <w:rFonts w:ascii="Trebuchet MS" w:eastAsia="Calibri" w:hAnsi="Trebuchet MS" w:cs="Times New Roman"/>
          <w:color w:val="00AEEF"/>
          <w:sz w:val="24"/>
          <w:szCs w:val="24"/>
        </w:rPr>
        <w:fldChar w:fldCharType="separate"/>
      </w:r>
      <w:r w:rsidR="0073332E" w:rsidRPr="00722E4E">
        <w:rPr>
          <w:rFonts w:ascii="Trebuchet MS" w:eastAsia="Calibri" w:hAnsi="Trebuchet MS" w:cs="Times New Roman"/>
          <w:color w:val="00AEEF"/>
          <w:sz w:val="24"/>
          <w:szCs w:val="24"/>
        </w:rPr>
        <w:fldChar w:fldCharType="end"/>
      </w:r>
      <w:r w:rsidR="0073332E" w:rsidRPr="00722E4E">
        <w:rPr>
          <w:rFonts w:ascii="Trebuchet MS" w:eastAsia="Calibri" w:hAnsi="Trebuchet MS" w:cs="Times New Roman"/>
          <w:sz w:val="24"/>
          <w:szCs w:val="24"/>
        </w:rPr>
        <w:t xml:space="preserve"> Female</w:t>
      </w:r>
    </w:p>
    <w:p w14:paraId="7F06D9D8" w14:textId="77777777" w:rsidR="00B66D28" w:rsidRPr="00722E4E" w:rsidRDefault="00B66D28" w:rsidP="00B66D28">
      <w:pPr>
        <w:spacing w:before="120" w:after="120" w:line="240" w:lineRule="auto"/>
        <w:contextualSpacing/>
        <w:rPr>
          <w:rFonts w:ascii="Trebuchet MS" w:eastAsia="Times New Roman" w:hAnsi="Trebuchet MS" w:cs="Arial"/>
          <w:b/>
          <w:sz w:val="24"/>
          <w:szCs w:val="24"/>
        </w:rPr>
      </w:pPr>
    </w:p>
    <w:p w14:paraId="44E0262F" w14:textId="273E8174" w:rsidR="00B66D28" w:rsidRPr="00722E4E" w:rsidRDefault="003B485F" w:rsidP="00B66D28">
      <w:pPr>
        <w:spacing w:before="120" w:after="120" w:line="240" w:lineRule="auto"/>
        <w:contextualSpacing/>
        <w:rPr>
          <w:rFonts w:ascii="Trebuchet MS" w:eastAsia="Times New Roman" w:hAnsi="Trebuchet MS" w:cs="Arial"/>
          <w:color w:val="FF0000"/>
          <w:sz w:val="24"/>
          <w:szCs w:val="24"/>
        </w:rPr>
      </w:pPr>
      <w:r w:rsidRPr="00722E4E">
        <w:rPr>
          <w:rFonts w:ascii="Trebuchet MS" w:eastAsia="Times New Roman" w:hAnsi="Trebuchet MS" w:cs="Arial"/>
          <w:b/>
          <w:sz w:val="24"/>
          <w:szCs w:val="24"/>
        </w:rPr>
        <w:t>1</w:t>
      </w:r>
      <w:r w:rsidR="00C702EE">
        <w:rPr>
          <w:rFonts w:ascii="Trebuchet MS" w:eastAsia="Times New Roman" w:hAnsi="Trebuchet MS" w:cs="Arial"/>
          <w:b/>
          <w:sz w:val="24"/>
          <w:szCs w:val="24"/>
        </w:rPr>
        <w:t>3</w:t>
      </w:r>
      <w:r w:rsidR="00B66D28" w:rsidRPr="00722E4E">
        <w:rPr>
          <w:rFonts w:ascii="Trebuchet MS" w:eastAsia="Times New Roman" w:hAnsi="Trebuchet MS" w:cs="Arial"/>
          <w:b/>
          <w:sz w:val="24"/>
          <w:szCs w:val="24"/>
        </w:rPr>
        <w:t>.3 Will your project mostly benefit people from a particular age group?</w:t>
      </w:r>
      <w:r w:rsidR="00B66D28" w:rsidRPr="00722E4E">
        <w:rPr>
          <w:rFonts w:ascii="Trebuchet MS" w:eastAsia="Times New Roman" w:hAnsi="Trebuchet MS" w:cs="Arial"/>
          <w:sz w:val="24"/>
          <w:szCs w:val="24"/>
        </w:rPr>
        <w:t xml:space="preserve"> </w:t>
      </w:r>
    </w:p>
    <w:tbl>
      <w:tblPr>
        <w:tblW w:w="0" w:type="auto"/>
        <w:tblLayout w:type="fixed"/>
        <w:tblLook w:val="04A0" w:firstRow="1" w:lastRow="0" w:firstColumn="1" w:lastColumn="0" w:noHBand="0" w:noVBand="1"/>
      </w:tblPr>
      <w:tblGrid>
        <w:gridCol w:w="534"/>
        <w:gridCol w:w="992"/>
        <w:gridCol w:w="601"/>
        <w:gridCol w:w="958"/>
      </w:tblGrid>
      <w:tr w:rsidR="00B66D28" w:rsidRPr="00722E4E" w14:paraId="307FE773" w14:textId="77777777" w:rsidTr="00AC5380">
        <w:tc>
          <w:tcPr>
            <w:tcW w:w="534" w:type="dxa"/>
            <w:vAlign w:val="center"/>
          </w:tcPr>
          <w:p w14:paraId="6625B682" w14:textId="77777777" w:rsidR="00B66D28" w:rsidRPr="00722E4E" w:rsidRDefault="00B66D28" w:rsidP="00B66D28">
            <w:pPr>
              <w:spacing w:before="120" w:after="120" w:line="240" w:lineRule="auto"/>
              <w:rPr>
                <w:rFonts w:ascii="Trebuchet MS" w:eastAsia="Times New Roman" w:hAnsi="Trebuchet MS" w:cs="Arial"/>
                <w:noProof/>
                <w:color w:val="00AEEF"/>
                <w:sz w:val="24"/>
                <w:szCs w:val="24"/>
              </w:rPr>
            </w:pPr>
            <w:r w:rsidRPr="00722E4E">
              <w:rPr>
                <w:rFonts w:ascii="Trebuchet MS" w:eastAsia="Times New Roman" w:hAnsi="Trebuchet MS" w:cs="Arial"/>
                <w:noProof/>
                <w:color w:val="00AEEF"/>
                <w:sz w:val="24"/>
                <w:szCs w:val="24"/>
              </w:rPr>
              <w:fldChar w:fldCharType="begin">
                <w:ffData>
                  <w:name w:val="Check72"/>
                  <w:enabled/>
                  <w:calcOnExit w:val="0"/>
                  <w:checkBox>
                    <w:sizeAuto/>
                    <w:default w:val="0"/>
                    <w:checked w:val="0"/>
                  </w:checkBox>
                </w:ffData>
              </w:fldChar>
            </w:r>
            <w:r w:rsidRPr="00722E4E">
              <w:rPr>
                <w:rFonts w:ascii="Trebuchet MS" w:eastAsia="Times New Roman" w:hAnsi="Trebuchet MS" w:cs="Arial"/>
                <w:noProof/>
                <w:color w:val="00AEEF"/>
                <w:sz w:val="24"/>
                <w:szCs w:val="24"/>
              </w:rPr>
              <w:instrText xml:space="preserve"> FORMCHECKBOX _</w:instrText>
            </w:r>
            <w:r w:rsidR="00B42602">
              <w:rPr>
                <w:rFonts w:ascii="Trebuchet MS" w:eastAsia="Times New Roman" w:hAnsi="Trebuchet MS" w:cs="Arial"/>
                <w:noProof/>
                <w:color w:val="00AEEF"/>
                <w:sz w:val="24"/>
                <w:szCs w:val="24"/>
              </w:rPr>
            </w:r>
            <w:r w:rsidR="00B42602">
              <w:rPr>
                <w:rFonts w:ascii="Trebuchet MS" w:eastAsia="Times New Roman" w:hAnsi="Trebuchet MS" w:cs="Arial"/>
                <w:noProof/>
                <w:color w:val="00AEEF"/>
                <w:sz w:val="24"/>
                <w:szCs w:val="24"/>
              </w:rPr>
              <w:fldChar w:fldCharType="separate"/>
            </w:r>
            <w:r w:rsidRPr="00722E4E">
              <w:rPr>
                <w:rFonts w:ascii="Trebuchet MS" w:eastAsia="Times New Roman" w:hAnsi="Trebuchet MS" w:cs="Arial"/>
                <w:noProof/>
                <w:color w:val="00AEEF"/>
                <w:sz w:val="24"/>
                <w:szCs w:val="24"/>
              </w:rPr>
              <w:fldChar w:fldCharType="end"/>
            </w:r>
          </w:p>
        </w:tc>
        <w:tc>
          <w:tcPr>
            <w:tcW w:w="992" w:type="dxa"/>
          </w:tcPr>
          <w:p w14:paraId="4FD78679" w14:textId="77777777" w:rsidR="00B66D28" w:rsidRPr="00722E4E" w:rsidRDefault="00B66D28" w:rsidP="00B66D28">
            <w:pPr>
              <w:spacing w:before="120" w:after="120" w:line="240" w:lineRule="auto"/>
              <w:rPr>
                <w:rFonts w:ascii="Trebuchet MS" w:eastAsia="Times New Roman" w:hAnsi="Trebuchet MS" w:cs="Arial"/>
                <w:bCs/>
                <w:noProof/>
                <w:sz w:val="24"/>
                <w:szCs w:val="24"/>
              </w:rPr>
            </w:pPr>
            <w:r w:rsidRPr="00722E4E">
              <w:rPr>
                <w:rFonts w:ascii="Trebuchet MS" w:eastAsia="Times New Roman" w:hAnsi="Trebuchet MS" w:cs="Arial"/>
                <w:bCs/>
                <w:noProof/>
                <w:sz w:val="24"/>
                <w:szCs w:val="24"/>
              </w:rPr>
              <w:t>Yes</w:t>
            </w:r>
          </w:p>
        </w:tc>
        <w:tc>
          <w:tcPr>
            <w:tcW w:w="601" w:type="dxa"/>
          </w:tcPr>
          <w:p w14:paraId="1A4EA35B" w14:textId="77777777" w:rsidR="00B66D28" w:rsidRPr="00722E4E" w:rsidRDefault="00B66D28" w:rsidP="00B66D28">
            <w:pPr>
              <w:spacing w:before="120" w:after="120" w:line="240" w:lineRule="auto"/>
              <w:rPr>
                <w:rFonts w:ascii="Trebuchet MS" w:eastAsia="Times New Roman" w:hAnsi="Trebuchet MS" w:cs="Arial"/>
                <w:bCs/>
                <w:noProof/>
                <w:color w:val="00AEEF"/>
                <w:sz w:val="24"/>
                <w:szCs w:val="24"/>
              </w:rPr>
            </w:pPr>
            <w:r w:rsidRPr="00722E4E">
              <w:rPr>
                <w:rFonts w:ascii="Trebuchet MS" w:eastAsia="Times New Roman" w:hAnsi="Trebuchet MS" w:cs="Arial"/>
                <w:noProof/>
                <w:color w:val="00AEEF"/>
                <w:sz w:val="24"/>
                <w:szCs w:val="24"/>
              </w:rPr>
              <w:fldChar w:fldCharType="begin">
                <w:ffData>
                  <w:name w:val="Check72"/>
                  <w:enabled/>
                  <w:calcOnExit w:val="0"/>
                  <w:checkBox>
                    <w:sizeAuto/>
                    <w:default w:val="0"/>
                    <w:checked w:val="0"/>
                  </w:checkBox>
                </w:ffData>
              </w:fldChar>
            </w:r>
            <w:r w:rsidRPr="00722E4E">
              <w:rPr>
                <w:rFonts w:ascii="Trebuchet MS" w:eastAsia="Times New Roman" w:hAnsi="Trebuchet MS" w:cs="Arial"/>
                <w:noProof/>
                <w:color w:val="00AEEF"/>
                <w:sz w:val="24"/>
                <w:szCs w:val="24"/>
              </w:rPr>
              <w:instrText xml:space="preserve"> FORMCHECKBOX _</w:instrText>
            </w:r>
            <w:r w:rsidR="00B42602">
              <w:rPr>
                <w:rFonts w:ascii="Trebuchet MS" w:eastAsia="Times New Roman" w:hAnsi="Trebuchet MS" w:cs="Arial"/>
                <w:noProof/>
                <w:color w:val="00AEEF"/>
                <w:sz w:val="24"/>
                <w:szCs w:val="24"/>
              </w:rPr>
            </w:r>
            <w:r w:rsidR="00B42602">
              <w:rPr>
                <w:rFonts w:ascii="Trebuchet MS" w:eastAsia="Times New Roman" w:hAnsi="Trebuchet MS" w:cs="Arial"/>
                <w:noProof/>
                <w:color w:val="00AEEF"/>
                <w:sz w:val="24"/>
                <w:szCs w:val="24"/>
              </w:rPr>
              <w:fldChar w:fldCharType="separate"/>
            </w:r>
            <w:r w:rsidRPr="00722E4E">
              <w:rPr>
                <w:rFonts w:ascii="Trebuchet MS" w:eastAsia="Times New Roman" w:hAnsi="Trebuchet MS" w:cs="Arial"/>
                <w:noProof/>
                <w:color w:val="00AEEF"/>
                <w:sz w:val="24"/>
                <w:szCs w:val="24"/>
              </w:rPr>
              <w:fldChar w:fldCharType="end"/>
            </w:r>
          </w:p>
        </w:tc>
        <w:tc>
          <w:tcPr>
            <w:tcW w:w="958" w:type="dxa"/>
          </w:tcPr>
          <w:p w14:paraId="55DD93E7" w14:textId="77777777" w:rsidR="00B66D28" w:rsidRPr="00722E4E" w:rsidRDefault="00B66D28" w:rsidP="00B66D28">
            <w:pPr>
              <w:spacing w:before="120" w:after="120" w:line="240" w:lineRule="auto"/>
              <w:rPr>
                <w:rFonts w:ascii="Trebuchet MS" w:eastAsia="Times New Roman" w:hAnsi="Trebuchet MS" w:cs="Arial"/>
                <w:bCs/>
                <w:noProof/>
                <w:sz w:val="24"/>
                <w:szCs w:val="24"/>
              </w:rPr>
            </w:pPr>
            <w:r w:rsidRPr="00722E4E">
              <w:rPr>
                <w:rFonts w:ascii="Trebuchet MS" w:eastAsia="Times New Roman" w:hAnsi="Trebuchet MS" w:cs="Arial"/>
                <w:bCs/>
                <w:noProof/>
                <w:sz w:val="24"/>
                <w:szCs w:val="24"/>
              </w:rPr>
              <w:t>No</w:t>
            </w:r>
          </w:p>
        </w:tc>
      </w:tr>
    </w:tbl>
    <w:p w14:paraId="35DEFB26" w14:textId="77777777" w:rsidR="00B66D28" w:rsidRPr="00722E4E" w:rsidRDefault="00B66D28" w:rsidP="00722E4E">
      <w:pPr>
        <w:tabs>
          <w:tab w:val="left" w:pos="318"/>
        </w:tabs>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sz w:val="24"/>
          <w:szCs w:val="24"/>
        </w:rPr>
        <w:t>If yes, which age group? You can select up to two.</w:t>
      </w:r>
    </w:p>
    <w:p w14:paraId="4AA2DD5D" w14:textId="4CFCAB67" w:rsidR="006229A0" w:rsidRDefault="00B66D28" w:rsidP="00722E4E">
      <w:pPr>
        <w:tabs>
          <w:tab w:val="left" w:pos="318"/>
        </w:tabs>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2602">
        <w:rPr>
          <w:rFonts w:ascii="Trebuchet MS" w:eastAsia="Calibri" w:hAnsi="Trebuchet MS" w:cs="Times New Roman"/>
          <w:color w:val="00AEEF"/>
          <w:sz w:val="24"/>
          <w:szCs w:val="24"/>
        </w:rPr>
      </w:r>
      <w:r w:rsidR="00B42602">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Pr="00722E4E">
        <w:rPr>
          <w:rFonts w:ascii="Trebuchet MS" w:eastAsia="Calibri" w:hAnsi="Trebuchet MS" w:cs="Times New Roman"/>
          <w:sz w:val="24"/>
          <w:szCs w:val="24"/>
        </w:rPr>
        <w:t xml:space="preserve"> 0 – 24 years</w:t>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0073332E" w:rsidRPr="00722E4E">
        <w:rPr>
          <w:rFonts w:ascii="Trebuchet MS" w:eastAsia="Calibri" w:hAnsi="Trebuchet MS" w:cs="Times New Roman"/>
          <w:color w:val="00AEEF"/>
          <w:sz w:val="24"/>
          <w:szCs w:val="24"/>
        </w:rPr>
        <w:instrText xml:space="preserve"> FORMCHECKBOX _</w:instrText>
      </w:r>
      <w:r w:rsidR="00B42602">
        <w:rPr>
          <w:rFonts w:ascii="Trebuchet MS" w:eastAsia="Calibri" w:hAnsi="Trebuchet MS" w:cs="Times New Roman"/>
          <w:color w:val="00AEEF"/>
          <w:sz w:val="24"/>
          <w:szCs w:val="24"/>
        </w:rPr>
      </w:r>
      <w:r w:rsidR="00B42602">
        <w:rPr>
          <w:rFonts w:ascii="Trebuchet MS" w:eastAsia="Calibri" w:hAnsi="Trebuchet MS" w:cs="Times New Roman"/>
          <w:color w:val="00AEEF"/>
          <w:sz w:val="24"/>
          <w:szCs w:val="24"/>
        </w:rPr>
        <w:fldChar w:fldCharType="separate"/>
      </w:r>
      <w:r w:rsidR="0073332E" w:rsidRPr="00722E4E">
        <w:rPr>
          <w:rFonts w:ascii="Trebuchet MS" w:eastAsia="Calibri" w:hAnsi="Trebuchet MS" w:cs="Times New Roman"/>
          <w:color w:val="00AEEF"/>
          <w:sz w:val="24"/>
          <w:szCs w:val="24"/>
        </w:rPr>
        <w:fldChar w:fldCharType="end"/>
      </w:r>
      <w:r w:rsidR="0073332E" w:rsidRPr="00722E4E">
        <w:rPr>
          <w:rFonts w:ascii="Trebuchet MS" w:eastAsia="Calibri" w:hAnsi="Trebuchet MS" w:cs="Times New Roman"/>
          <w:color w:val="00AEEF"/>
          <w:sz w:val="24"/>
          <w:szCs w:val="24"/>
        </w:rPr>
        <w:t xml:space="preserve"> </w:t>
      </w:r>
      <w:r w:rsidR="0073332E" w:rsidRPr="00722E4E">
        <w:rPr>
          <w:rFonts w:ascii="Trebuchet MS" w:eastAsia="Calibri" w:hAnsi="Trebuchet MS" w:cs="Times New Roman"/>
          <w:sz w:val="24"/>
          <w:szCs w:val="24"/>
        </w:rPr>
        <w:t>25 – 64 years</w:t>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0073332E" w:rsidRPr="00722E4E">
        <w:rPr>
          <w:rFonts w:ascii="Trebuchet MS" w:eastAsia="Calibri" w:hAnsi="Trebuchet MS" w:cs="Times New Roman"/>
          <w:color w:val="00AEEF"/>
          <w:sz w:val="24"/>
          <w:szCs w:val="24"/>
        </w:rPr>
        <w:instrText xml:space="preserve"> FORMCHECKBOX _</w:instrText>
      </w:r>
      <w:r w:rsidR="00B42602">
        <w:rPr>
          <w:rFonts w:ascii="Trebuchet MS" w:eastAsia="Calibri" w:hAnsi="Trebuchet MS" w:cs="Times New Roman"/>
          <w:color w:val="00AEEF"/>
          <w:sz w:val="24"/>
          <w:szCs w:val="24"/>
        </w:rPr>
      </w:r>
      <w:r w:rsidR="00B42602">
        <w:rPr>
          <w:rFonts w:ascii="Trebuchet MS" w:eastAsia="Calibri" w:hAnsi="Trebuchet MS" w:cs="Times New Roman"/>
          <w:color w:val="00AEEF"/>
          <w:sz w:val="24"/>
          <w:szCs w:val="24"/>
        </w:rPr>
        <w:fldChar w:fldCharType="separate"/>
      </w:r>
      <w:r w:rsidR="0073332E" w:rsidRPr="00722E4E">
        <w:rPr>
          <w:rFonts w:ascii="Trebuchet MS" w:eastAsia="Calibri" w:hAnsi="Trebuchet MS" w:cs="Times New Roman"/>
          <w:color w:val="00AEEF"/>
          <w:sz w:val="24"/>
          <w:szCs w:val="24"/>
        </w:rPr>
        <w:fldChar w:fldCharType="end"/>
      </w:r>
      <w:r w:rsidR="0073332E" w:rsidRPr="00722E4E">
        <w:rPr>
          <w:rFonts w:ascii="Trebuchet MS" w:eastAsia="Calibri" w:hAnsi="Trebuchet MS" w:cs="Times New Roman"/>
          <w:color w:val="00AEEF"/>
          <w:sz w:val="24"/>
          <w:szCs w:val="24"/>
        </w:rPr>
        <w:t xml:space="preserve"> </w:t>
      </w:r>
      <w:r w:rsidR="0073332E" w:rsidRPr="00722E4E">
        <w:rPr>
          <w:rFonts w:ascii="Trebuchet MS" w:eastAsia="Calibri" w:hAnsi="Trebuchet MS" w:cs="Times New Roman"/>
          <w:sz w:val="24"/>
          <w:szCs w:val="24"/>
        </w:rPr>
        <w:t>65 + years</w:t>
      </w:r>
    </w:p>
    <w:p w14:paraId="308B14E5" w14:textId="77777777" w:rsidR="00722E4E" w:rsidRDefault="00722E4E" w:rsidP="00722E4E">
      <w:pPr>
        <w:tabs>
          <w:tab w:val="left" w:pos="318"/>
        </w:tabs>
        <w:spacing w:before="120" w:after="120" w:line="276" w:lineRule="auto"/>
        <w:rPr>
          <w:rFonts w:ascii="Trebuchet MS" w:eastAsia="Calibri" w:hAnsi="Trebuchet MS" w:cs="Times New Roman"/>
          <w:sz w:val="24"/>
          <w:szCs w:val="24"/>
        </w:rPr>
      </w:pPr>
    </w:p>
    <w:p w14:paraId="62AD5B79" w14:textId="77777777" w:rsidR="00722E4E" w:rsidRDefault="00722E4E" w:rsidP="00722E4E">
      <w:pPr>
        <w:tabs>
          <w:tab w:val="left" w:pos="318"/>
        </w:tabs>
        <w:spacing w:before="120" w:after="120" w:line="276" w:lineRule="auto"/>
        <w:rPr>
          <w:rFonts w:ascii="Trebuchet MS" w:eastAsia="Calibri" w:hAnsi="Trebuchet MS" w:cs="Times New Roman"/>
          <w:sz w:val="24"/>
          <w:szCs w:val="24"/>
        </w:rPr>
      </w:pPr>
    </w:p>
    <w:p w14:paraId="34ABECAF" w14:textId="77777777" w:rsidR="00722E4E" w:rsidRPr="00722E4E" w:rsidRDefault="00722E4E" w:rsidP="00722E4E">
      <w:pPr>
        <w:tabs>
          <w:tab w:val="left" w:pos="318"/>
        </w:tabs>
        <w:spacing w:before="120" w:after="120" w:line="276" w:lineRule="auto"/>
        <w:rPr>
          <w:rFonts w:ascii="Trebuchet MS" w:eastAsia="Calibri" w:hAnsi="Trebuchet MS" w:cs="Times New Roman"/>
          <w:sz w:val="24"/>
          <w:szCs w:val="24"/>
        </w:rPr>
      </w:pPr>
    </w:p>
    <w:p w14:paraId="157ACFE3" w14:textId="23F90C3E" w:rsidR="00B66D28" w:rsidRPr="00722E4E" w:rsidRDefault="003B485F" w:rsidP="00B66D28">
      <w:pPr>
        <w:spacing w:before="120" w:after="120" w:line="240" w:lineRule="auto"/>
        <w:contextualSpacing/>
        <w:rPr>
          <w:rFonts w:ascii="Trebuchet MS" w:eastAsia="Times New Roman" w:hAnsi="Trebuchet MS" w:cs="Arial"/>
          <w:sz w:val="24"/>
          <w:szCs w:val="24"/>
        </w:rPr>
      </w:pPr>
      <w:r w:rsidRPr="00722E4E">
        <w:rPr>
          <w:rFonts w:ascii="Trebuchet MS" w:eastAsia="Times New Roman" w:hAnsi="Trebuchet MS" w:cs="Arial"/>
          <w:b/>
          <w:sz w:val="24"/>
          <w:szCs w:val="24"/>
        </w:rPr>
        <w:t>1</w:t>
      </w:r>
      <w:r w:rsidR="00C702EE">
        <w:rPr>
          <w:rFonts w:ascii="Trebuchet MS" w:eastAsia="Times New Roman" w:hAnsi="Trebuchet MS" w:cs="Arial"/>
          <w:b/>
          <w:sz w:val="24"/>
          <w:szCs w:val="24"/>
        </w:rPr>
        <w:t>3</w:t>
      </w:r>
      <w:r w:rsidR="00B66D28" w:rsidRPr="00722E4E">
        <w:rPr>
          <w:rFonts w:ascii="Trebuchet MS" w:eastAsia="Times New Roman" w:hAnsi="Trebuchet MS" w:cs="Arial"/>
          <w:b/>
          <w:sz w:val="24"/>
          <w:szCs w:val="24"/>
        </w:rPr>
        <w:t>.4 Will your project mostly benefit disabled people?</w:t>
      </w:r>
      <w:r w:rsidR="00B66D28" w:rsidRPr="00722E4E">
        <w:rPr>
          <w:rFonts w:ascii="Trebuchet MS" w:eastAsia="Times New Roman" w:hAnsi="Trebuchet MS" w:cs="Arial"/>
          <w:sz w:val="24"/>
          <w:szCs w:val="24"/>
        </w:rPr>
        <w:t xml:space="preserve"> </w:t>
      </w:r>
    </w:p>
    <w:p w14:paraId="2385F7C1" w14:textId="77777777" w:rsidR="00B66D28" w:rsidRPr="00722E4E" w:rsidRDefault="00B66D28" w:rsidP="00B66D28">
      <w:pPr>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sz w:val="24"/>
          <w:szCs w:val="24"/>
        </w:rPr>
        <w:t>We use the definition from the Equality Act 2010, which defines a disabled person as someone who has a mental or physical impairment that has a substantial and long-term adverse effect on their ability to carry out normal day to day activity.</w:t>
      </w:r>
    </w:p>
    <w:tbl>
      <w:tblPr>
        <w:tblW w:w="0" w:type="auto"/>
        <w:tblLayout w:type="fixed"/>
        <w:tblLook w:val="04A0" w:firstRow="1" w:lastRow="0" w:firstColumn="1" w:lastColumn="0" w:noHBand="0" w:noVBand="1"/>
      </w:tblPr>
      <w:tblGrid>
        <w:gridCol w:w="534"/>
        <w:gridCol w:w="992"/>
        <w:gridCol w:w="601"/>
        <w:gridCol w:w="958"/>
      </w:tblGrid>
      <w:tr w:rsidR="00B66D28" w:rsidRPr="00722E4E" w14:paraId="55FC231E" w14:textId="77777777" w:rsidTr="00AC5380">
        <w:tc>
          <w:tcPr>
            <w:tcW w:w="534" w:type="dxa"/>
            <w:vAlign w:val="center"/>
          </w:tcPr>
          <w:p w14:paraId="657E7B1B" w14:textId="77777777" w:rsidR="00B66D28" w:rsidRPr="00722E4E" w:rsidRDefault="00B66D28" w:rsidP="00B66D28">
            <w:pPr>
              <w:spacing w:before="120" w:after="120" w:line="240" w:lineRule="auto"/>
              <w:rPr>
                <w:rFonts w:ascii="Trebuchet MS" w:eastAsia="Times New Roman" w:hAnsi="Trebuchet MS" w:cs="Arial"/>
                <w:noProof/>
                <w:color w:val="00AEEF"/>
                <w:sz w:val="24"/>
                <w:szCs w:val="24"/>
              </w:rPr>
            </w:pPr>
            <w:r w:rsidRPr="00722E4E">
              <w:rPr>
                <w:rFonts w:ascii="Trebuchet MS" w:eastAsia="Times New Roman" w:hAnsi="Trebuchet MS" w:cs="Arial"/>
                <w:noProof/>
                <w:color w:val="00AEEF"/>
                <w:sz w:val="24"/>
                <w:szCs w:val="24"/>
              </w:rPr>
              <w:fldChar w:fldCharType="begin">
                <w:ffData>
                  <w:name w:val="Check72"/>
                  <w:enabled/>
                  <w:calcOnExit w:val="0"/>
                  <w:checkBox>
                    <w:sizeAuto/>
                    <w:default w:val="0"/>
                    <w:checked w:val="0"/>
                  </w:checkBox>
                </w:ffData>
              </w:fldChar>
            </w:r>
            <w:r w:rsidRPr="00722E4E">
              <w:rPr>
                <w:rFonts w:ascii="Trebuchet MS" w:eastAsia="Times New Roman" w:hAnsi="Trebuchet MS" w:cs="Arial"/>
                <w:noProof/>
                <w:color w:val="00AEEF"/>
                <w:sz w:val="24"/>
                <w:szCs w:val="24"/>
              </w:rPr>
              <w:instrText xml:space="preserve"> FORMCHECKBOX _</w:instrText>
            </w:r>
            <w:r w:rsidR="00B42602">
              <w:rPr>
                <w:rFonts w:ascii="Trebuchet MS" w:eastAsia="Times New Roman" w:hAnsi="Trebuchet MS" w:cs="Arial"/>
                <w:noProof/>
                <w:color w:val="00AEEF"/>
                <w:sz w:val="24"/>
                <w:szCs w:val="24"/>
              </w:rPr>
            </w:r>
            <w:r w:rsidR="00B42602">
              <w:rPr>
                <w:rFonts w:ascii="Trebuchet MS" w:eastAsia="Times New Roman" w:hAnsi="Trebuchet MS" w:cs="Arial"/>
                <w:noProof/>
                <w:color w:val="00AEEF"/>
                <w:sz w:val="24"/>
                <w:szCs w:val="24"/>
              </w:rPr>
              <w:fldChar w:fldCharType="separate"/>
            </w:r>
            <w:r w:rsidRPr="00722E4E">
              <w:rPr>
                <w:rFonts w:ascii="Trebuchet MS" w:eastAsia="Times New Roman" w:hAnsi="Trebuchet MS" w:cs="Arial"/>
                <w:noProof/>
                <w:color w:val="00AEEF"/>
                <w:sz w:val="24"/>
                <w:szCs w:val="24"/>
              </w:rPr>
              <w:fldChar w:fldCharType="end"/>
            </w:r>
          </w:p>
        </w:tc>
        <w:tc>
          <w:tcPr>
            <w:tcW w:w="992" w:type="dxa"/>
          </w:tcPr>
          <w:p w14:paraId="4045AC66" w14:textId="77777777" w:rsidR="00B66D28" w:rsidRPr="00722E4E" w:rsidRDefault="00B66D28" w:rsidP="00B66D28">
            <w:pPr>
              <w:spacing w:before="120" w:after="120" w:line="240" w:lineRule="auto"/>
              <w:rPr>
                <w:rFonts w:ascii="Trebuchet MS" w:eastAsia="Times New Roman" w:hAnsi="Trebuchet MS" w:cs="Arial"/>
                <w:bCs/>
                <w:noProof/>
                <w:sz w:val="24"/>
                <w:szCs w:val="24"/>
              </w:rPr>
            </w:pPr>
            <w:r w:rsidRPr="00722E4E">
              <w:rPr>
                <w:rFonts w:ascii="Trebuchet MS" w:eastAsia="Times New Roman" w:hAnsi="Trebuchet MS" w:cs="Arial"/>
                <w:bCs/>
                <w:noProof/>
                <w:sz w:val="24"/>
                <w:szCs w:val="24"/>
              </w:rPr>
              <w:t>Yes</w:t>
            </w:r>
          </w:p>
        </w:tc>
        <w:tc>
          <w:tcPr>
            <w:tcW w:w="601" w:type="dxa"/>
          </w:tcPr>
          <w:p w14:paraId="4BF3ACFB" w14:textId="77777777" w:rsidR="00B66D28" w:rsidRPr="00722E4E" w:rsidRDefault="00B66D28" w:rsidP="00B66D28">
            <w:pPr>
              <w:spacing w:before="120" w:after="120" w:line="240" w:lineRule="auto"/>
              <w:rPr>
                <w:rFonts w:ascii="Trebuchet MS" w:eastAsia="Times New Roman" w:hAnsi="Trebuchet MS" w:cs="Arial"/>
                <w:bCs/>
                <w:noProof/>
                <w:color w:val="00AEEF"/>
                <w:sz w:val="24"/>
                <w:szCs w:val="24"/>
              </w:rPr>
            </w:pPr>
            <w:r w:rsidRPr="00722E4E">
              <w:rPr>
                <w:rFonts w:ascii="Trebuchet MS" w:eastAsia="Times New Roman" w:hAnsi="Trebuchet MS" w:cs="Arial"/>
                <w:noProof/>
                <w:color w:val="00AEEF"/>
                <w:sz w:val="24"/>
                <w:szCs w:val="24"/>
              </w:rPr>
              <w:fldChar w:fldCharType="begin">
                <w:ffData>
                  <w:name w:val="Check72"/>
                  <w:enabled/>
                  <w:calcOnExit w:val="0"/>
                  <w:checkBox>
                    <w:sizeAuto/>
                    <w:default w:val="0"/>
                    <w:checked w:val="0"/>
                  </w:checkBox>
                </w:ffData>
              </w:fldChar>
            </w:r>
            <w:r w:rsidRPr="00722E4E">
              <w:rPr>
                <w:rFonts w:ascii="Trebuchet MS" w:eastAsia="Times New Roman" w:hAnsi="Trebuchet MS" w:cs="Arial"/>
                <w:noProof/>
                <w:color w:val="00AEEF"/>
                <w:sz w:val="24"/>
                <w:szCs w:val="24"/>
              </w:rPr>
              <w:instrText xml:space="preserve"> FORMCHECKBOX _</w:instrText>
            </w:r>
            <w:r w:rsidR="00B42602">
              <w:rPr>
                <w:rFonts w:ascii="Trebuchet MS" w:eastAsia="Times New Roman" w:hAnsi="Trebuchet MS" w:cs="Arial"/>
                <w:noProof/>
                <w:color w:val="00AEEF"/>
                <w:sz w:val="24"/>
                <w:szCs w:val="24"/>
              </w:rPr>
            </w:r>
            <w:r w:rsidR="00B42602">
              <w:rPr>
                <w:rFonts w:ascii="Trebuchet MS" w:eastAsia="Times New Roman" w:hAnsi="Trebuchet MS" w:cs="Arial"/>
                <w:noProof/>
                <w:color w:val="00AEEF"/>
                <w:sz w:val="24"/>
                <w:szCs w:val="24"/>
              </w:rPr>
              <w:fldChar w:fldCharType="separate"/>
            </w:r>
            <w:r w:rsidRPr="00722E4E">
              <w:rPr>
                <w:rFonts w:ascii="Trebuchet MS" w:eastAsia="Times New Roman" w:hAnsi="Trebuchet MS" w:cs="Arial"/>
                <w:noProof/>
                <w:color w:val="00AEEF"/>
                <w:sz w:val="24"/>
                <w:szCs w:val="24"/>
              </w:rPr>
              <w:fldChar w:fldCharType="end"/>
            </w:r>
          </w:p>
        </w:tc>
        <w:tc>
          <w:tcPr>
            <w:tcW w:w="958" w:type="dxa"/>
          </w:tcPr>
          <w:p w14:paraId="5E3FF08C" w14:textId="77777777" w:rsidR="00B66D28" w:rsidRPr="00722E4E" w:rsidRDefault="00B66D28" w:rsidP="00B66D28">
            <w:pPr>
              <w:spacing w:before="120" w:after="120" w:line="240" w:lineRule="auto"/>
              <w:rPr>
                <w:rFonts w:ascii="Trebuchet MS" w:eastAsia="Times New Roman" w:hAnsi="Trebuchet MS" w:cs="Arial"/>
                <w:bCs/>
                <w:noProof/>
                <w:sz w:val="24"/>
                <w:szCs w:val="24"/>
              </w:rPr>
            </w:pPr>
            <w:r w:rsidRPr="00722E4E">
              <w:rPr>
                <w:rFonts w:ascii="Trebuchet MS" w:eastAsia="Times New Roman" w:hAnsi="Trebuchet MS" w:cs="Arial"/>
                <w:bCs/>
                <w:noProof/>
                <w:sz w:val="24"/>
                <w:szCs w:val="24"/>
              </w:rPr>
              <w:t>No</w:t>
            </w:r>
          </w:p>
        </w:tc>
      </w:tr>
    </w:tbl>
    <w:p w14:paraId="44DC2431" w14:textId="77777777" w:rsidR="00B66D28" w:rsidRPr="00722E4E" w:rsidRDefault="00B66D28" w:rsidP="00B66D28">
      <w:pPr>
        <w:spacing w:before="120" w:after="120" w:line="240" w:lineRule="auto"/>
        <w:contextualSpacing/>
        <w:rPr>
          <w:rFonts w:ascii="Trebuchet MS" w:eastAsia="Times New Roman" w:hAnsi="Trebuchet MS" w:cs="Arial"/>
          <w:b/>
          <w:sz w:val="24"/>
          <w:szCs w:val="24"/>
        </w:rPr>
      </w:pPr>
    </w:p>
    <w:p w14:paraId="4C655407" w14:textId="24577CD8" w:rsidR="00B66D28" w:rsidRPr="00722E4E" w:rsidRDefault="003B485F" w:rsidP="00B66D28">
      <w:pPr>
        <w:spacing w:before="120" w:after="120" w:line="240" w:lineRule="auto"/>
        <w:contextualSpacing/>
        <w:rPr>
          <w:rFonts w:ascii="Trebuchet MS" w:eastAsia="Times New Roman" w:hAnsi="Trebuchet MS" w:cs="Arial"/>
          <w:color w:val="FF0000"/>
          <w:sz w:val="24"/>
          <w:szCs w:val="24"/>
        </w:rPr>
      </w:pPr>
      <w:r w:rsidRPr="00722E4E">
        <w:rPr>
          <w:rFonts w:ascii="Trebuchet MS" w:eastAsia="Times New Roman" w:hAnsi="Trebuchet MS" w:cs="Arial"/>
          <w:b/>
          <w:sz w:val="24"/>
          <w:szCs w:val="24"/>
        </w:rPr>
        <w:t>1</w:t>
      </w:r>
      <w:r w:rsidR="00C702EE">
        <w:rPr>
          <w:rFonts w:ascii="Trebuchet MS" w:eastAsia="Times New Roman" w:hAnsi="Trebuchet MS" w:cs="Arial"/>
          <w:b/>
          <w:sz w:val="24"/>
          <w:szCs w:val="24"/>
        </w:rPr>
        <w:t>3</w:t>
      </w:r>
      <w:r w:rsidR="00B66D28" w:rsidRPr="00722E4E">
        <w:rPr>
          <w:rFonts w:ascii="Trebuchet MS" w:eastAsia="Times New Roman" w:hAnsi="Trebuchet MS" w:cs="Arial"/>
          <w:b/>
          <w:sz w:val="24"/>
          <w:szCs w:val="24"/>
        </w:rPr>
        <w:t>.5 Will your project mostly benefit people of a particular religion or belief?</w:t>
      </w:r>
      <w:r w:rsidR="00B66D28" w:rsidRPr="00722E4E">
        <w:rPr>
          <w:rFonts w:ascii="Trebuchet MS" w:eastAsia="Times New Roman" w:hAnsi="Trebuchet MS" w:cs="Arial"/>
          <w:color w:val="FF0000"/>
          <w:sz w:val="24"/>
          <w:szCs w:val="24"/>
        </w:rPr>
        <w:t xml:space="preserve"> </w:t>
      </w:r>
    </w:p>
    <w:tbl>
      <w:tblPr>
        <w:tblW w:w="0" w:type="auto"/>
        <w:tblLayout w:type="fixed"/>
        <w:tblLook w:val="04A0" w:firstRow="1" w:lastRow="0" w:firstColumn="1" w:lastColumn="0" w:noHBand="0" w:noVBand="1"/>
      </w:tblPr>
      <w:tblGrid>
        <w:gridCol w:w="534"/>
        <w:gridCol w:w="992"/>
        <w:gridCol w:w="601"/>
        <w:gridCol w:w="958"/>
      </w:tblGrid>
      <w:tr w:rsidR="00B66D28" w:rsidRPr="00722E4E" w14:paraId="3C6C0BDF" w14:textId="77777777" w:rsidTr="00AC5380">
        <w:tc>
          <w:tcPr>
            <w:tcW w:w="534" w:type="dxa"/>
            <w:vAlign w:val="center"/>
          </w:tcPr>
          <w:p w14:paraId="66555D6B" w14:textId="77777777" w:rsidR="00B66D28" w:rsidRPr="00722E4E" w:rsidRDefault="00B66D28" w:rsidP="00B66D28">
            <w:pPr>
              <w:spacing w:before="120" w:after="120" w:line="240" w:lineRule="auto"/>
              <w:rPr>
                <w:rFonts w:ascii="Trebuchet MS" w:eastAsia="Times New Roman" w:hAnsi="Trebuchet MS" w:cs="Arial"/>
                <w:noProof/>
                <w:color w:val="00AEEF"/>
                <w:sz w:val="24"/>
                <w:szCs w:val="24"/>
              </w:rPr>
            </w:pPr>
            <w:r w:rsidRPr="00722E4E">
              <w:rPr>
                <w:rFonts w:ascii="Trebuchet MS" w:eastAsia="Times New Roman" w:hAnsi="Trebuchet MS" w:cs="Arial"/>
                <w:noProof/>
                <w:color w:val="00AEEF"/>
                <w:sz w:val="24"/>
                <w:szCs w:val="24"/>
              </w:rPr>
              <w:fldChar w:fldCharType="begin">
                <w:ffData>
                  <w:name w:val="Check72"/>
                  <w:enabled/>
                  <w:calcOnExit w:val="0"/>
                  <w:checkBox>
                    <w:sizeAuto/>
                    <w:default w:val="0"/>
                    <w:checked w:val="0"/>
                  </w:checkBox>
                </w:ffData>
              </w:fldChar>
            </w:r>
            <w:r w:rsidRPr="00722E4E">
              <w:rPr>
                <w:rFonts w:ascii="Trebuchet MS" w:eastAsia="Times New Roman" w:hAnsi="Trebuchet MS" w:cs="Arial"/>
                <w:noProof/>
                <w:color w:val="00AEEF"/>
                <w:sz w:val="24"/>
                <w:szCs w:val="24"/>
              </w:rPr>
              <w:instrText xml:space="preserve"> FORMCHECKBOX _</w:instrText>
            </w:r>
            <w:r w:rsidR="00B42602">
              <w:rPr>
                <w:rFonts w:ascii="Trebuchet MS" w:eastAsia="Times New Roman" w:hAnsi="Trebuchet MS" w:cs="Arial"/>
                <w:noProof/>
                <w:color w:val="00AEEF"/>
                <w:sz w:val="24"/>
                <w:szCs w:val="24"/>
              </w:rPr>
            </w:r>
            <w:r w:rsidR="00B42602">
              <w:rPr>
                <w:rFonts w:ascii="Trebuchet MS" w:eastAsia="Times New Roman" w:hAnsi="Trebuchet MS" w:cs="Arial"/>
                <w:noProof/>
                <w:color w:val="00AEEF"/>
                <w:sz w:val="24"/>
                <w:szCs w:val="24"/>
              </w:rPr>
              <w:fldChar w:fldCharType="separate"/>
            </w:r>
            <w:r w:rsidRPr="00722E4E">
              <w:rPr>
                <w:rFonts w:ascii="Trebuchet MS" w:eastAsia="Times New Roman" w:hAnsi="Trebuchet MS" w:cs="Arial"/>
                <w:noProof/>
                <w:color w:val="00AEEF"/>
                <w:sz w:val="24"/>
                <w:szCs w:val="24"/>
              </w:rPr>
              <w:fldChar w:fldCharType="end"/>
            </w:r>
          </w:p>
        </w:tc>
        <w:tc>
          <w:tcPr>
            <w:tcW w:w="992" w:type="dxa"/>
          </w:tcPr>
          <w:p w14:paraId="73EDB9A5" w14:textId="77777777" w:rsidR="00B66D28" w:rsidRPr="00722E4E" w:rsidRDefault="00B66D28" w:rsidP="00B66D28">
            <w:pPr>
              <w:spacing w:before="120" w:after="120" w:line="240" w:lineRule="auto"/>
              <w:rPr>
                <w:rFonts w:ascii="Trebuchet MS" w:eastAsia="Times New Roman" w:hAnsi="Trebuchet MS" w:cs="Arial"/>
                <w:bCs/>
                <w:noProof/>
                <w:sz w:val="24"/>
                <w:szCs w:val="24"/>
              </w:rPr>
            </w:pPr>
            <w:r w:rsidRPr="00722E4E">
              <w:rPr>
                <w:rFonts w:ascii="Trebuchet MS" w:eastAsia="Times New Roman" w:hAnsi="Trebuchet MS" w:cs="Arial"/>
                <w:bCs/>
                <w:noProof/>
                <w:sz w:val="24"/>
                <w:szCs w:val="24"/>
              </w:rPr>
              <w:t>Yes</w:t>
            </w:r>
          </w:p>
        </w:tc>
        <w:tc>
          <w:tcPr>
            <w:tcW w:w="601" w:type="dxa"/>
          </w:tcPr>
          <w:p w14:paraId="01F7DEBD" w14:textId="77777777" w:rsidR="00B66D28" w:rsidRPr="00722E4E" w:rsidRDefault="00B66D28" w:rsidP="00B66D28">
            <w:pPr>
              <w:spacing w:before="120" w:after="120" w:line="240" w:lineRule="auto"/>
              <w:rPr>
                <w:rFonts w:ascii="Trebuchet MS" w:eastAsia="Times New Roman" w:hAnsi="Trebuchet MS" w:cs="Arial"/>
                <w:bCs/>
                <w:noProof/>
                <w:color w:val="00AEEF"/>
                <w:sz w:val="24"/>
                <w:szCs w:val="24"/>
              </w:rPr>
            </w:pPr>
            <w:r w:rsidRPr="00722E4E">
              <w:rPr>
                <w:rFonts w:ascii="Trebuchet MS" w:eastAsia="Times New Roman" w:hAnsi="Trebuchet MS" w:cs="Arial"/>
                <w:noProof/>
                <w:color w:val="00AEEF"/>
                <w:sz w:val="24"/>
                <w:szCs w:val="24"/>
              </w:rPr>
              <w:fldChar w:fldCharType="begin">
                <w:ffData>
                  <w:name w:val="Check72"/>
                  <w:enabled/>
                  <w:calcOnExit w:val="0"/>
                  <w:checkBox>
                    <w:sizeAuto/>
                    <w:default w:val="0"/>
                    <w:checked w:val="0"/>
                  </w:checkBox>
                </w:ffData>
              </w:fldChar>
            </w:r>
            <w:r w:rsidRPr="00722E4E">
              <w:rPr>
                <w:rFonts w:ascii="Trebuchet MS" w:eastAsia="Times New Roman" w:hAnsi="Trebuchet MS" w:cs="Arial"/>
                <w:noProof/>
                <w:color w:val="00AEEF"/>
                <w:sz w:val="24"/>
                <w:szCs w:val="24"/>
              </w:rPr>
              <w:instrText xml:space="preserve"> FORMCHECKBOX _</w:instrText>
            </w:r>
            <w:r w:rsidR="00B42602">
              <w:rPr>
                <w:rFonts w:ascii="Trebuchet MS" w:eastAsia="Times New Roman" w:hAnsi="Trebuchet MS" w:cs="Arial"/>
                <w:noProof/>
                <w:color w:val="00AEEF"/>
                <w:sz w:val="24"/>
                <w:szCs w:val="24"/>
              </w:rPr>
            </w:r>
            <w:r w:rsidR="00B42602">
              <w:rPr>
                <w:rFonts w:ascii="Trebuchet MS" w:eastAsia="Times New Roman" w:hAnsi="Trebuchet MS" w:cs="Arial"/>
                <w:noProof/>
                <w:color w:val="00AEEF"/>
                <w:sz w:val="24"/>
                <w:szCs w:val="24"/>
              </w:rPr>
              <w:fldChar w:fldCharType="separate"/>
            </w:r>
            <w:r w:rsidRPr="00722E4E">
              <w:rPr>
                <w:rFonts w:ascii="Trebuchet MS" w:eastAsia="Times New Roman" w:hAnsi="Trebuchet MS" w:cs="Arial"/>
                <w:noProof/>
                <w:color w:val="00AEEF"/>
                <w:sz w:val="24"/>
                <w:szCs w:val="24"/>
              </w:rPr>
              <w:fldChar w:fldCharType="end"/>
            </w:r>
          </w:p>
        </w:tc>
        <w:tc>
          <w:tcPr>
            <w:tcW w:w="958" w:type="dxa"/>
          </w:tcPr>
          <w:p w14:paraId="1D28AC70" w14:textId="77777777" w:rsidR="00B66D28" w:rsidRPr="00722E4E" w:rsidRDefault="00B66D28" w:rsidP="00B66D28">
            <w:pPr>
              <w:spacing w:before="120" w:after="120" w:line="240" w:lineRule="auto"/>
              <w:rPr>
                <w:rFonts w:ascii="Trebuchet MS" w:eastAsia="Times New Roman" w:hAnsi="Trebuchet MS" w:cs="Arial"/>
                <w:bCs/>
                <w:noProof/>
                <w:sz w:val="24"/>
                <w:szCs w:val="24"/>
              </w:rPr>
            </w:pPr>
            <w:r w:rsidRPr="00722E4E">
              <w:rPr>
                <w:rFonts w:ascii="Trebuchet MS" w:eastAsia="Times New Roman" w:hAnsi="Trebuchet MS" w:cs="Arial"/>
                <w:bCs/>
                <w:noProof/>
                <w:sz w:val="24"/>
                <w:szCs w:val="24"/>
              </w:rPr>
              <w:t>No</w:t>
            </w:r>
          </w:p>
        </w:tc>
      </w:tr>
    </w:tbl>
    <w:p w14:paraId="181049EC" w14:textId="77777777" w:rsidR="00B66D28" w:rsidRPr="00722E4E" w:rsidRDefault="00B66D28" w:rsidP="00B66D28">
      <w:pPr>
        <w:tabs>
          <w:tab w:val="left" w:pos="318"/>
        </w:tabs>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sz w:val="24"/>
          <w:szCs w:val="24"/>
        </w:rPr>
        <w:t>If yes, which religion or belief? You can select one.</w:t>
      </w:r>
    </w:p>
    <w:p w14:paraId="43F0A964" w14:textId="04892A6F" w:rsidR="0073332E" w:rsidRPr="00722E4E" w:rsidRDefault="00B66D28" w:rsidP="0073332E">
      <w:pPr>
        <w:tabs>
          <w:tab w:val="left" w:pos="318"/>
        </w:tabs>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2602">
        <w:rPr>
          <w:rFonts w:ascii="Trebuchet MS" w:eastAsia="Calibri" w:hAnsi="Trebuchet MS" w:cs="Times New Roman"/>
          <w:color w:val="00AEEF"/>
          <w:sz w:val="24"/>
          <w:szCs w:val="24"/>
        </w:rPr>
      </w:r>
      <w:r w:rsidR="00B42602">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Pr="00722E4E">
        <w:rPr>
          <w:rFonts w:ascii="Trebuchet MS" w:eastAsia="Calibri" w:hAnsi="Trebuchet MS" w:cs="Times New Roman"/>
          <w:sz w:val="24"/>
          <w:szCs w:val="24"/>
        </w:rPr>
        <w:t xml:space="preserve"> No religion</w:t>
      </w:r>
      <w:r w:rsidR="00722E4E">
        <w:rPr>
          <w:rFonts w:ascii="Trebuchet MS" w:eastAsia="Calibri" w:hAnsi="Trebuchet MS" w:cs="Times New Roman"/>
          <w:sz w:val="24"/>
          <w:szCs w:val="24"/>
        </w:rPr>
        <w:tab/>
      </w:r>
      <w:r w:rsidR="00722E4E">
        <w:rPr>
          <w:rFonts w:ascii="Trebuchet MS" w:eastAsia="Calibri" w:hAnsi="Trebuchet MS" w:cs="Times New Roman"/>
          <w:sz w:val="24"/>
          <w:szCs w:val="24"/>
        </w:rPr>
        <w:tab/>
      </w:r>
      <w:r w:rsidR="0073332E"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0073332E" w:rsidRPr="00722E4E">
        <w:rPr>
          <w:rFonts w:ascii="Trebuchet MS" w:eastAsia="Calibri" w:hAnsi="Trebuchet MS" w:cs="Times New Roman"/>
          <w:color w:val="00AEEF"/>
          <w:sz w:val="24"/>
          <w:szCs w:val="24"/>
        </w:rPr>
        <w:instrText xml:space="preserve"> FORMCHECKBOX _</w:instrText>
      </w:r>
      <w:r w:rsidR="00B42602">
        <w:rPr>
          <w:rFonts w:ascii="Trebuchet MS" w:eastAsia="Calibri" w:hAnsi="Trebuchet MS" w:cs="Times New Roman"/>
          <w:color w:val="00AEEF"/>
          <w:sz w:val="24"/>
          <w:szCs w:val="24"/>
        </w:rPr>
      </w:r>
      <w:r w:rsidR="00B42602">
        <w:rPr>
          <w:rFonts w:ascii="Trebuchet MS" w:eastAsia="Calibri" w:hAnsi="Trebuchet MS" w:cs="Times New Roman"/>
          <w:color w:val="00AEEF"/>
          <w:sz w:val="24"/>
          <w:szCs w:val="24"/>
        </w:rPr>
        <w:fldChar w:fldCharType="separate"/>
      </w:r>
      <w:r w:rsidR="0073332E" w:rsidRPr="00722E4E">
        <w:rPr>
          <w:rFonts w:ascii="Trebuchet MS" w:eastAsia="Calibri" w:hAnsi="Trebuchet MS" w:cs="Times New Roman"/>
          <w:color w:val="00AEEF"/>
          <w:sz w:val="24"/>
          <w:szCs w:val="24"/>
        </w:rPr>
        <w:fldChar w:fldCharType="end"/>
      </w:r>
      <w:r w:rsidR="0073332E" w:rsidRPr="00722E4E">
        <w:rPr>
          <w:rFonts w:ascii="Trebuchet MS" w:eastAsia="Calibri" w:hAnsi="Trebuchet MS" w:cs="Times New Roman"/>
          <w:color w:val="FF3599"/>
          <w:sz w:val="24"/>
          <w:szCs w:val="24"/>
        </w:rPr>
        <w:t xml:space="preserve"> </w:t>
      </w:r>
      <w:r w:rsidR="0073332E" w:rsidRPr="00722E4E">
        <w:rPr>
          <w:rFonts w:ascii="Trebuchet MS" w:eastAsia="Calibri" w:hAnsi="Trebuchet MS" w:cs="Times New Roman"/>
          <w:sz w:val="24"/>
          <w:szCs w:val="24"/>
        </w:rPr>
        <w:t>Christian</w:t>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0073332E" w:rsidRPr="00722E4E">
        <w:rPr>
          <w:rFonts w:ascii="Trebuchet MS" w:eastAsia="Calibri" w:hAnsi="Trebuchet MS" w:cs="Times New Roman"/>
          <w:color w:val="00AEEF"/>
          <w:sz w:val="24"/>
          <w:szCs w:val="24"/>
        </w:rPr>
        <w:instrText xml:space="preserve"> FORMCHECKBOX _</w:instrText>
      </w:r>
      <w:r w:rsidR="00B42602">
        <w:rPr>
          <w:rFonts w:ascii="Trebuchet MS" w:eastAsia="Calibri" w:hAnsi="Trebuchet MS" w:cs="Times New Roman"/>
          <w:color w:val="00AEEF"/>
          <w:sz w:val="24"/>
          <w:szCs w:val="24"/>
        </w:rPr>
      </w:r>
      <w:r w:rsidR="00B42602">
        <w:rPr>
          <w:rFonts w:ascii="Trebuchet MS" w:eastAsia="Calibri" w:hAnsi="Trebuchet MS" w:cs="Times New Roman"/>
          <w:color w:val="00AEEF"/>
          <w:sz w:val="24"/>
          <w:szCs w:val="24"/>
        </w:rPr>
        <w:fldChar w:fldCharType="separate"/>
      </w:r>
      <w:r w:rsidR="0073332E" w:rsidRPr="00722E4E">
        <w:rPr>
          <w:rFonts w:ascii="Trebuchet MS" w:eastAsia="Calibri" w:hAnsi="Trebuchet MS" w:cs="Times New Roman"/>
          <w:color w:val="00AEEF"/>
          <w:sz w:val="24"/>
          <w:szCs w:val="24"/>
        </w:rPr>
        <w:fldChar w:fldCharType="end"/>
      </w:r>
      <w:r w:rsidR="0073332E" w:rsidRPr="00722E4E">
        <w:rPr>
          <w:rFonts w:ascii="Trebuchet MS" w:eastAsia="Calibri" w:hAnsi="Trebuchet MS" w:cs="Times New Roman"/>
          <w:color w:val="FF3599"/>
          <w:sz w:val="24"/>
          <w:szCs w:val="24"/>
        </w:rPr>
        <w:t xml:space="preserve"> </w:t>
      </w:r>
      <w:r w:rsidR="0073332E" w:rsidRPr="00722E4E">
        <w:rPr>
          <w:rFonts w:ascii="Trebuchet MS" w:eastAsia="Calibri" w:hAnsi="Trebuchet MS" w:cs="Times New Roman"/>
          <w:sz w:val="24"/>
          <w:szCs w:val="24"/>
        </w:rPr>
        <w:t>Buddhist</w:t>
      </w:r>
    </w:p>
    <w:p w14:paraId="029F4630" w14:textId="77777777" w:rsidR="0073332E" w:rsidRPr="00722E4E" w:rsidRDefault="00B66D28" w:rsidP="0073332E">
      <w:pPr>
        <w:tabs>
          <w:tab w:val="left" w:pos="318"/>
        </w:tabs>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2602">
        <w:rPr>
          <w:rFonts w:ascii="Trebuchet MS" w:eastAsia="Calibri" w:hAnsi="Trebuchet MS" w:cs="Times New Roman"/>
          <w:color w:val="00AEEF"/>
          <w:sz w:val="24"/>
          <w:szCs w:val="24"/>
        </w:rPr>
      </w:r>
      <w:r w:rsidR="00B42602">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Pr="00722E4E">
        <w:rPr>
          <w:rFonts w:ascii="Trebuchet MS" w:eastAsia="Calibri" w:hAnsi="Trebuchet MS" w:cs="Times New Roman"/>
          <w:color w:val="FF3599"/>
          <w:sz w:val="24"/>
          <w:szCs w:val="24"/>
        </w:rPr>
        <w:t xml:space="preserve"> </w:t>
      </w:r>
      <w:r w:rsidRPr="00722E4E">
        <w:rPr>
          <w:rFonts w:ascii="Trebuchet MS" w:eastAsia="Calibri" w:hAnsi="Trebuchet MS" w:cs="Times New Roman"/>
          <w:sz w:val="24"/>
          <w:szCs w:val="24"/>
        </w:rPr>
        <w:t>Hindu</w:t>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0073332E" w:rsidRPr="00722E4E">
        <w:rPr>
          <w:rFonts w:ascii="Trebuchet MS" w:eastAsia="Calibri" w:hAnsi="Trebuchet MS" w:cs="Times New Roman"/>
          <w:color w:val="00AEEF"/>
          <w:sz w:val="24"/>
          <w:szCs w:val="24"/>
        </w:rPr>
        <w:instrText xml:space="preserve"> FORMCHECKBOX _</w:instrText>
      </w:r>
      <w:r w:rsidR="00B42602">
        <w:rPr>
          <w:rFonts w:ascii="Trebuchet MS" w:eastAsia="Calibri" w:hAnsi="Trebuchet MS" w:cs="Times New Roman"/>
          <w:color w:val="00AEEF"/>
          <w:sz w:val="24"/>
          <w:szCs w:val="24"/>
        </w:rPr>
      </w:r>
      <w:r w:rsidR="00B42602">
        <w:rPr>
          <w:rFonts w:ascii="Trebuchet MS" w:eastAsia="Calibri" w:hAnsi="Trebuchet MS" w:cs="Times New Roman"/>
          <w:color w:val="00AEEF"/>
          <w:sz w:val="24"/>
          <w:szCs w:val="24"/>
        </w:rPr>
        <w:fldChar w:fldCharType="separate"/>
      </w:r>
      <w:r w:rsidR="0073332E" w:rsidRPr="00722E4E">
        <w:rPr>
          <w:rFonts w:ascii="Trebuchet MS" w:eastAsia="Calibri" w:hAnsi="Trebuchet MS" w:cs="Times New Roman"/>
          <w:color w:val="00AEEF"/>
          <w:sz w:val="24"/>
          <w:szCs w:val="24"/>
        </w:rPr>
        <w:fldChar w:fldCharType="end"/>
      </w:r>
      <w:r w:rsidR="0073332E" w:rsidRPr="00722E4E">
        <w:rPr>
          <w:rFonts w:ascii="Trebuchet MS" w:eastAsia="Calibri" w:hAnsi="Trebuchet MS" w:cs="Times New Roman"/>
          <w:color w:val="FF3599"/>
          <w:sz w:val="24"/>
          <w:szCs w:val="24"/>
        </w:rPr>
        <w:t xml:space="preserve"> </w:t>
      </w:r>
      <w:r w:rsidR="0073332E" w:rsidRPr="00722E4E">
        <w:rPr>
          <w:rFonts w:ascii="Trebuchet MS" w:eastAsia="Calibri" w:hAnsi="Trebuchet MS" w:cs="Times New Roman"/>
          <w:sz w:val="24"/>
          <w:szCs w:val="24"/>
        </w:rPr>
        <w:t>Jewish</w:t>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0073332E" w:rsidRPr="00722E4E">
        <w:rPr>
          <w:rFonts w:ascii="Trebuchet MS" w:eastAsia="Calibri" w:hAnsi="Trebuchet MS" w:cs="Times New Roman"/>
          <w:color w:val="00AEEF"/>
          <w:sz w:val="24"/>
          <w:szCs w:val="24"/>
        </w:rPr>
        <w:instrText xml:space="preserve"> FORMCHECKBOX _</w:instrText>
      </w:r>
      <w:r w:rsidR="00B42602">
        <w:rPr>
          <w:rFonts w:ascii="Trebuchet MS" w:eastAsia="Calibri" w:hAnsi="Trebuchet MS" w:cs="Times New Roman"/>
          <w:color w:val="00AEEF"/>
          <w:sz w:val="24"/>
          <w:szCs w:val="24"/>
        </w:rPr>
      </w:r>
      <w:r w:rsidR="00B42602">
        <w:rPr>
          <w:rFonts w:ascii="Trebuchet MS" w:eastAsia="Calibri" w:hAnsi="Trebuchet MS" w:cs="Times New Roman"/>
          <w:color w:val="00AEEF"/>
          <w:sz w:val="24"/>
          <w:szCs w:val="24"/>
        </w:rPr>
        <w:fldChar w:fldCharType="separate"/>
      </w:r>
      <w:r w:rsidR="0073332E" w:rsidRPr="00722E4E">
        <w:rPr>
          <w:rFonts w:ascii="Trebuchet MS" w:eastAsia="Calibri" w:hAnsi="Trebuchet MS" w:cs="Times New Roman"/>
          <w:color w:val="00AEEF"/>
          <w:sz w:val="24"/>
          <w:szCs w:val="24"/>
        </w:rPr>
        <w:fldChar w:fldCharType="end"/>
      </w:r>
      <w:r w:rsidR="0073332E" w:rsidRPr="00722E4E">
        <w:rPr>
          <w:rFonts w:ascii="Trebuchet MS" w:eastAsia="Calibri" w:hAnsi="Trebuchet MS" w:cs="Times New Roman"/>
          <w:sz w:val="24"/>
          <w:szCs w:val="24"/>
        </w:rPr>
        <w:t xml:space="preserve"> Muslim</w:t>
      </w:r>
    </w:p>
    <w:p w14:paraId="33543F48" w14:textId="77777777" w:rsidR="00B66D28" w:rsidRPr="00722E4E" w:rsidRDefault="00B66D28" w:rsidP="00B66D28">
      <w:pPr>
        <w:tabs>
          <w:tab w:val="left" w:pos="318"/>
        </w:tabs>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2602">
        <w:rPr>
          <w:rFonts w:ascii="Trebuchet MS" w:eastAsia="Calibri" w:hAnsi="Trebuchet MS" w:cs="Times New Roman"/>
          <w:color w:val="00AEEF"/>
          <w:sz w:val="24"/>
          <w:szCs w:val="24"/>
        </w:rPr>
      </w:r>
      <w:r w:rsidR="00B42602">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Pr="00722E4E">
        <w:rPr>
          <w:rFonts w:ascii="Trebuchet MS" w:eastAsia="Calibri" w:hAnsi="Trebuchet MS" w:cs="Times New Roman"/>
          <w:color w:val="00AEEF"/>
          <w:sz w:val="24"/>
          <w:szCs w:val="24"/>
        </w:rPr>
        <w:t xml:space="preserve"> </w:t>
      </w:r>
      <w:r w:rsidRPr="00722E4E">
        <w:rPr>
          <w:rFonts w:ascii="Trebuchet MS" w:eastAsia="Calibri" w:hAnsi="Trebuchet MS" w:cs="Times New Roman"/>
          <w:sz w:val="24"/>
          <w:szCs w:val="24"/>
        </w:rPr>
        <w:t>Sikh</w:t>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0073332E" w:rsidRPr="00722E4E">
        <w:rPr>
          <w:rFonts w:ascii="Trebuchet MS" w:eastAsia="Calibri" w:hAnsi="Trebuchet MS" w:cs="Times New Roman"/>
          <w:color w:val="00AEEF"/>
          <w:sz w:val="24"/>
          <w:szCs w:val="24"/>
        </w:rPr>
        <w:instrText xml:space="preserve"> FORMCHECKBOX _</w:instrText>
      </w:r>
      <w:r w:rsidR="00B42602">
        <w:rPr>
          <w:rFonts w:ascii="Trebuchet MS" w:eastAsia="Calibri" w:hAnsi="Trebuchet MS" w:cs="Times New Roman"/>
          <w:color w:val="00AEEF"/>
          <w:sz w:val="24"/>
          <w:szCs w:val="24"/>
        </w:rPr>
      </w:r>
      <w:r w:rsidR="00B42602">
        <w:rPr>
          <w:rFonts w:ascii="Trebuchet MS" w:eastAsia="Calibri" w:hAnsi="Trebuchet MS" w:cs="Times New Roman"/>
          <w:color w:val="00AEEF"/>
          <w:sz w:val="24"/>
          <w:szCs w:val="24"/>
        </w:rPr>
        <w:fldChar w:fldCharType="separate"/>
      </w:r>
      <w:r w:rsidR="0073332E" w:rsidRPr="00722E4E">
        <w:rPr>
          <w:rFonts w:ascii="Trebuchet MS" w:eastAsia="Calibri" w:hAnsi="Trebuchet MS" w:cs="Times New Roman"/>
          <w:color w:val="00AEEF"/>
          <w:sz w:val="24"/>
          <w:szCs w:val="24"/>
        </w:rPr>
        <w:fldChar w:fldCharType="end"/>
      </w:r>
      <w:r w:rsidR="0073332E" w:rsidRPr="00722E4E">
        <w:rPr>
          <w:rFonts w:ascii="Trebuchet MS" w:eastAsia="Calibri" w:hAnsi="Trebuchet MS" w:cs="Times New Roman"/>
          <w:color w:val="FF3599"/>
          <w:sz w:val="24"/>
          <w:szCs w:val="24"/>
        </w:rPr>
        <w:t xml:space="preserve"> </w:t>
      </w:r>
      <w:r w:rsidR="0073332E" w:rsidRPr="00722E4E">
        <w:rPr>
          <w:rFonts w:ascii="Trebuchet MS" w:eastAsia="Calibri" w:hAnsi="Trebuchet MS" w:cs="Times New Roman"/>
          <w:sz w:val="24"/>
          <w:szCs w:val="24"/>
        </w:rPr>
        <w:t>Other</w:t>
      </w:r>
    </w:p>
    <w:p w14:paraId="420C8E91" w14:textId="77777777" w:rsidR="00B66D28" w:rsidRPr="00722E4E" w:rsidRDefault="00B66D28" w:rsidP="00B66D28">
      <w:pPr>
        <w:spacing w:before="120" w:after="120" w:line="240" w:lineRule="auto"/>
        <w:contextualSpacing/>
        <w:rPr>
          <w:rFonts w:ascii="Trebuchet MS" w:eastAsia="Times New Roman" w:hAnsi="Trebuchet MS" w:cs="Arial"/>
          <w:b/>
          <w:sz w:val="24"/>
          <w:szCs w:val="24"/>
        </w:rPr>
      </w:pPr>
    </w:p>
    <w:p w14:paraId="76C6203F" w14:textId="4B5D2789" w:rsidR="00B66D28" w:rsidRPr="00722E4E" w:rsidRDefault="003B485F" w:rsidP="00B66D28">
      <w:pPr>
        <w:spacing w:before="120" w:after="120" w:line="240" w:lineRule="auto"/>
        <w:contextualSpacing/>
        <w:rPr>
          <w:rFonts w:ascii="Trebuchet MS" w:eastAsia="Times New Roman" w:hAnsi="Trebuchet MS" w:cs="Arial"/>
          <w:color w:val="FF0000"/>
          <w:sz w:val="24"/>
          <w:szCs w:val="24"/>
        </w:rPr>
      </w:pPr>
      <w:r w:rsidRPr="00722E4E">
        <w:rPr>
          <w:rFonts w:ascii="Trebuchet MS" w:eastAsia="Times New Roman" w:hAnsi="Trebuchet MS" w:cs="Arial"/>
          <w:b/>
          <w:sz w:val="24"/>
          <w:szCs w:val="24"/>
        </w:rPr>
        <w:t>1</w:t>
      </w:r>
      <w:r w:rsidR="00C702EE">
        <w:rPr>
          <w:rFonts w:ascii="Trebuchet MS" w:eastAsia="Times New Roman" w:hAnsi="Trebuchet MS" w:cs="Arial"/>
          <w:b/>
          <w:sz w:val="24"/>
          <w:szCs w:val="24"/>
        </w:rPr>
        <w:t>3</w:t>
      </w:r>
      <w:r w:rsidR="00B66D28" w:rsidRPr="00722E4E">
        <w:rPr>
          <w:rFonts w:ascii="Trebuchet MS" w:eastAsia="Times New Roman" w:hAnsi="Trebuchet MS" w:cs="Arial"/>
          <w:b/>
          <w:sz w:val="24"/>
          <w:szCs w:val="24"/>
        </w:rPr>
        <w:t>.6 Will your project mostly benefit lesbians, gay men or bisexual people?</w:t>
      </w:r>
      <w:r w:rsidR="00B66D28" w:rsidRPr="00722E4E">
        <w:rPr>
          <w:rFonts w:ascii="Trebuchet MS" w:eastAsia="Times New Roman" w:hAnsi="Trebuchet MS" w:cs="Arial"/>
          <w:color w:val="FF0000"/>
          <w:sz w:val="24"/>
          <w:szCs w:val="24"/>
        </w:rPr>
        <w:t xml:space="preserve"> </w:t>
      </w:r>
    </w:p>
    <w:tbl>
      <w:tblPr>
        <w:tblW w:w="0" w:type="auto"/>
        <w:tblLayout w:type="fixed"/>
        <w:tblLook w:val="04A0" w:firstRow="1" w:lastRow="0" w:firstColumn="1" w:lastColumn="0" w:noHBand="0" w:noVBand="1"/>
      </w:tblPr>
      <w:tblGrid>
        <w:gridCol w:w="534"/>
        <w:gridCol w:w="992"/>
        <w:gridCol w:w="601"/>
        <w:gridCol w:w="958"/>
      </w:tblGrid>
      <w:tr w:rsidR="00B66D28" w:rsidRPr="00722E4E" w14:paraId="0854C34F" w14:textId="77777777" w:rsidTr="00AC5380">
        <w:tc>
          <w:tcPr>
            <w:tcW w:w="534" w:type="dxa"/>
            <w:vAlign w:val="center"/>
          </w:tcPr>
          <w:p w14:paraId="29D00D58" w14:textId="77777777" w:rsidR="00B66D28" w:rsidRPr="00722E4E" w:rsidRDefault="00B66D28" w:rsidP="0073332E">
            <w:pPr>
              <w:spacing w:before="120" w:after="200" w:line="240" w:lineRule="auto"/>
              <w:rPr>
                <w:rFonts w:ascii="Trebuchet MS" w:eastAsia="Times New Roman" w:hAnsi="Trebuchet MS" w:cs="Arial"/>
                <w:noProof/>
                <w:color w:val="00AEEF"/>
                <w:sz w:val="24"/>
                <w:szCs w:val="24"/>
              </w:rPr>
            </w:pPr>
            <w:r w:rsidRPr="00722E4E">
              <w:rPr>
                <w:rFonts w:ascii="Trebuchet MS" w:eastAsia="Times New Roman" w:hAnsi="Trebuchet MS" w:cs="Arial"/>
                <w:noProof/>
                <w:color w:val="00AEEF"/>
                <w:sz w:val="24"/>
                <w:szCs w:val="24"/>
              </w:rPr>
              <w:fldChar w:fldCharType="begin">
                <w:ffData>
                  <w:name w:val="Check72"/>
                  <w:enabled/>
                  <w:calcOnExit w:val="0"/>
                  <w:checkBox>
                    <w:sizeAuto/>
                    <w:default w:val="0"/>
                    <w:checked w:val="0"/>
                  </w:checkBox>
                </w:ffData>
              </w:fldChar>
            </w:r>
            <w:r w:rsidRPr="00722E4E">
              <w:rPr>
                <w:rFonts w:ascii="Trebuchet MS" w:eastAsia="Times New Roman" w:hAnsi="Trebuchet MS" w:cs="Arial"/>
                <w:noProof/>
                <w:color w:val="00AEEF"/>
                <w:sz w:val="24"/>
                <w:szCs w:val="24"/>
              </w:rPr>
              <w:instrText xml:space="preserve"> FORMCHECKBOX _</w:instrText>
            </w:r>
            <w:r w:rsidR="00B42602">
              <w:rPr>
                <w:rFonts w:ascii="Trebuchet MS" w:eastAsia="Times New Roman" w:hAnsi="Trebuchet MS" w:cs="Arial"/>
                <w:noProof/>
                <w:color w:val="00AEEF"/>
                <w:sz w:val="24"/>
                <w:szCs w:val="24"/>
              </w:rPr>
            </w:r>
            <w:r w:rsidR="00B42602">
              <w:rPr>
                <w:rFonts w:ascii="Trebuchet MS" w:eastAsia="Times New Roman" w:hAnsi="Trebuchet MS" w:cs="Arial"/>
                <w:noProof/>
                <w:color w:val="00AEEF"/>
                <w:sz w:val="24"/>
                <w:szCs w:val="24"/>
              </w:rPr>
              <w:fldChar w:fldCharType="separate"/>
            </w:r>
            <w:r w:rsidRPr="00722E4E">
              <w:rPr>
                <w:rFonts w:ascii="Trebuchet MS" w:eastAsia="Times New Roman" w:hAnsi="Trebuchet MS" w:cs="Arial"/>
                <w:noProof/>
                <w:color w:val="00AEEF"/>
                <w:sz w:val="24"/>
                <w:szCs w:val="24"/>
              </w:rPr>
              <w:fldChar w:fldCharType="end"/>
            </w:r>
          </w:p>
        </w:tc>
        <w:tc>
          <w:tcPr>
            <w:tcW w:w="992" w:type="dxa"/>
          </w:tcPr>
          <w:p w14:paraId="2D9CB792" w14:textId="77777777" w:rsidR="00B66D28" w:rsidRPr="00722E4E" w:rsidRDefault="00B66D28" w:rsidP="0073332E">
            <w:pPr>
              <w:spacing w:before="120" w:after="200" w:line="240" w:lineRule="auto"/>
              <w:rPr>
                <w:rFonts w:ascii="Trebuchet MS" w:eastAsia="Times New Roman" w:hAnsi="Trebuchet MS" w:cs="Arial"/>
                <w:bCs/>
                <w:noProof/>
                <w:sz w:val="24"/>
                <w:szCs w:val="24"/>
              </w:rPr>
            </w:pPr>
            <w:r w:rsidRPr="00722E4E">
              <w:rPr>
                <w:rFonts w:ascii="Trebuchet MS" w:eastAsia="Times New Roman" w:hAnsi="Trebuchet MS" w:cs="Arial"/>
                <w:bCs/>
                <w:noProof/>
                <w:sz w:val="24"/>
                <w:szCs w:val="24"/>
              </w:rPr>
              <w:t>Yes</w:t>
            </w:r>
          </w:p>
        </w:tc>
        <w:tc>
          <w:tcPr>
            <w:tcW w:w="601" w:type="dxa"/>
          </w:tcPr>
          <w:p w14:paraId="703B2444" w14:textId="77777777" w:rsidR="00B66D28" w:rsidRPr="00722E4E" w:rsidRDefault="00B66D28" w:rsidP="0073332E">
            <w:pPr>
              <w:spacing w:before="120" w:after="200" w:line="240" w:lineRule="auto"/>
              <w:rPr>
                <w:rFonts w:ascii="Trebuchet MS" w:eastAsia="Times New Roman" w:hAnsi="Trebuchet MS" w:cs="Arial"/>
                <w:bCs/>
                <w:noProof/>
                <w:color w:val="00AEEF"/>
                <w:sz w:val="24"/>
                <w:szCs w:val="24"/>
              </w:rPr>
            </w:pPr>
            <w:r w:rsidRPr="00722E4E">
              <w:rPr>
                <w:rFonts w:ascii="Trebuchet MS" w:eastAsia="Times New Roman" w:hAnsi="Trebuchet MS" w:cs="Arial"/>
                <w:noProof/>
                <w:color w:val="00AEEF"/>
                <w:sz w:val="24"/>
                <w:szCs w:val="24"/>
              </w:rPr>
              <w:fldChar w:fldCharType="begin">
                <w:ffData>
                  <w:name w:val="Check72"/>
                  <w:enabled/>
                  <w:calcOnExit w:val="0"/>
                  <w:checkBox>
                    <w:sizeAuto/>
                    <w:default w:val="0"/>
                    <w:checked w:val="0"/>
                  </w:checkBox>
                </w:ffData>
              </w:fldChar>
            </w:r>
            <w:r w:rsidRPr="00722E4E">
              <w:rPr>
                <w:rFonts w:ascii="Trebuchet MS" w:eastAsia="Times New Roman" w:hAnsi="Trebuchet MS" w:cs="Arial"/>
                <w:noProof/>
                <w:color w:val="00AEEF"/>
                <w:sz w:val="24"/>
                <w:szCs w:val="24"/>
              </w:rPr>
              <w:instrText xml:space="preserve"> FORMCHECKBOX _</w:instrText>
            </w:r>
            <w:r w:rsidR="00B42602">
              <w:rPr>
                <w:rFonts w:ascii="Trebuchet MS" w:eastAsia="Times New Roman" w:hAnsi="Trebuchet MS" w:cs="Arial"/>
                <w:noProof/>
                <w:color w:val="00AEEF"/>
                <w:sz w:val="24"/>
                <w:szCs w:val="24"/>
              </w:rPr>
            </w:r>
            <w:r w:rsidR="00B42602">
              <w:rPr>
                <w:rFonts w:ascii="Trebuchet MS" w:eastAsia="Times New Roman" w:hAnsi="Trebuchet MS" w:cs="Arial"/>
                <w:noProof/>
                <w:color w:val="00AEEF"/>
                <w:sz w:val="24"/>
                <w:szCs w:val="24"/>
              </w:rPr>
              <w:fldChar w:fldCharType="separate"/>
            </w:r>
            <w:r w:rsidRPr="00722E4E">
              <w:rPr>
                <w:rFonts w:ascii="Trebuchet MS" w:eastAsia="Times New Roman" w:hAnsi="Trebuchet MS" w:cs="Arial"/>
                <w:noProof/>
                <w:color w:val="00AEEF"/>
                <w:sz w:val="24"/>
                <w:szCs w:val="24"/>
              </w:rPr>
              <w:fldChar w:fldCharType="end"/>
            </w:r>
          </w:p>
        </w:tc>
        <w:tc>
          <w:tcPr>
            <w:tcW w:w="958" w:type="dxa"/>
          </w:tcPr>
          <w:p w14:paraId="27EB48CE" w14:textId="77777777" w:rsidR="00B66D28" w:rsidRPr="00722E4E" w:rsidRDefault="00B66D28" w:rsidP="0073332E">
            <w:pPr>
              <w:spacing w:before="120" w:after="200" w:line="240" w:lineRule="auto"/>
              <w:rPr>
                <w:rFonts w:ascii="Trebuchet MS" w:eastAsia="Times New Roman" w:hAnsi="Trebuchet MS" w:cs="Arial"/>
                <w:bCs/>
                <w:noProof/>
                <w:sz w:val="24"/>
                <w:szCs w:val="24"/>
              </w:rPr>
            </w:pPr>
            <w:r w:rsidRPr="00722E4E">
              <w:rPr>
                <w:rFonts w:ascii="Trebuchet MS" w:eastAsia="Times New Roman" w:hAnsi="Trebuchet MS" w:cs="Arial"/>
                <w:bCs/>
                <w:noProof/>
                <w:sz w:val="24"/>
                <w:szCs w:val="24"/>
              </w:rPr>
              <w:t>No</w:t>
            </w:r>
          </w:p>
        </w:tc>
      </w:tr>
    </w:tbl>
    <w:p w14:paraId="36D55137" w14:textId="53289082" w:rsidR="00B66D28" w:rsidRPr="00722E4E" w:rsidRDefault="00B66D28" w:rsidP="00823D17">
      <w:pPr>
        <w:spacing w:before="120" w:after="120" w:line="276" w:lineRule="auto"/>
        <w:ind w:left="567" w:hanging="567"/>
        <w:rPr>
          <w:rFonts w:ascii="Trebuchet MS" w:eastAsia="Calibri" w:hAnsi="Trebuchet MS" w:cs="Times New Roman"/>
          <w:color w:val="FF0000"/>
          <w:sz w:val="24"/>
          <w:szCs w:val="24"/>
        </w:rPr>
      </w:pPr>
      <w:r w:rsidRPr="00722E4E">
        <w:rPr>
          <w:rFonts w:ascii="Trebuchet MS" w:eastAsia="Calibri" w:hAnsi="Trebuchet MS" w:cs="Times New Roman"/>
          <w:b/>
          <w:sz w:val="24"/>
          <w:szCs w:val="24"/>
        </w:rPr>
        <w:t>1</w:t>
      </w:r>
      <w:r w:rsidR="00C702EE">
        <w:rPr>
          <w:rFonts w:ascii="Trebuchet MS" w:eastAsia="Calibri" w:hAnsi="Trebuchet MS" w:cs="Times New Roman"/>
          <w:b/>
          <w:sz w:val="24"/>
          <w:szCs w:val="24"/>
        </w:rPr>
        <w:t>3</w:t>
      </w:r>
      <w:r w:rsidRPr="00722E4E">
        <w:rPr>
          <w:rFonts w:ascii="Trebuchet MS" w:eastAsia="Calibri" w:hAnsi="Trebuchet MS" w:cs="Times New Roman"/>
          <w:b/>
          <w:sz w:val="24"/>
          <w:szCs w:val="24"/>
        </w:rPr>
        <w:t xml:space="preserve">.7 Which community do the people who will benefit from your project belong </w:t>
      </w:r>
      <w:r w:rsidR="00B1019A">
        <w:rPr>
          <w:rFonts w:ascii="Trebuchet MS" w:eastAsia="Calibri" w:hAnsi="Trebuchet MS" w:cs="Times New Roman"/>
          <w:b/>
          <w:sz w:val="24"/>
          <w:szCs w:val="24"/>
        </w:rPr>
        <w:t xml:space="preserve"> </w:t>
      </w:r>
      <w:r w:rsidRPr="00722E4E">
        <w:rPr>
          <w:rFonts w:ascii="Trebuchet MS" w:eastAsia="Calibri" w:hAnsi="Trebuchet MS" w:cs="Times New Roman"/>
          <w:b/>
          <w:sz w:val="24"/>
          <w:szCs w:val="24"/>
        </w:rPr>
        <w:t>to</w:t>
      </w:r>
      <w:r w:rsidRPr="00722E4E">
        <w:rPr>
          <w:rFonts w:ascii="Trebuchet MS" w:eastAsia="Calibri" w:hAnsi="Trebuchet MS" w:cs="Times New Roman"/>
          <w:b/>
          <w:color w:val="000000"/>
          <w:sz w:val="24"/>
          <w:szCs w:val="24"/>
        </w:rPr>
        <w:t>?</w:t>
      </w:r>
      <w:r w:rsidRPr="00722E4E">
        <w:rPr>
          <w:rFonts w:ascii="Trebuchet MS" w:eastAsia="Calibri" w:hAnsi="Trebuchet MS" w:cs="Times New Roman"/>
          <w:color w:val="000000"/>
          <w:sz w:val="24"/>
          <w:szCs w:val="24"/>
        </w:rPr>
        <w:t xml:space="preserve"> </w:t>
      </w:r>
    </w:p>
    <w:bookmarkStart w:id="13" w:name="_GoBack"/>
    <w:p w14:paraId="30998891" w14:textId="77777777" w:rsidR="0073332E" w:rsidRPr="00722E4E" w:rsidRDefault="00B66D28" w:rsidP="0073332E">
      <w:pPr>
        <w:tabs>
          <w:tab w:val="left" w:pos="318"/>
        </w:tabs>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2602">
        <w:rPr>
          <w:rFonts w:ascii="Trebuchet MS" w:eastAsia="Calibri" w:hAnsi="Trebuchet MS" w:cs="Times New Roman"/>
          <w:color w:val="00AEEF"/>
          <w:sz w:val="24"/>
          <w:szCs w:val="24"/>
        </w:rPr>
      </w:r>
      <w:r w:rsidR="00B42602">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bookmarkEnd w:id="13"/>
      <w:r w:rsidRPr="00722E4E">
        <w:rPr>
          <w:rFonts w:ascii="Trebuchet MS" w:eastAsia="Calibri" w:hAnsi="Trebuchet MS" w:cs="Times New Roman"/>
          <w:sz w:val="24"/>
          <w:szCs w:val="24"/>
        </w:rPr>
        <w:t xml:space="preserve"> Both Catholic and Protestant</w:t>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0073332E" w:rsidRPr="00722E4E">
        <w:rPr>
          <w:rFonts w:ascii="Trebuchet MS" w:eastAsia="Calibri" w:hAnsi="Trebuchet MS" w:cs="Times New Roman"/>
          <w:color w:val="00AEEF"/>
          <w:sz w:val="24"/>
          <w:szCs w:val="24"/>
        </w:rPr>
        <w:instrText xml:space="preserve"> FORMCHECKBOX _</w:instrText>
      </w:r>
      <w:r w:rsidR="00B42602">
        <w:rPr>
          <w:rFonts w:ascii="Trebuchet MS" w:eastAsia="Calibri" w:hAnsi="Trebuchet MS" w:cs="Times New Roman"/>
          <w:color w:val="00AEEF"/>
          <w:sz w:val="24"/>
          <w:szCs w:val="24"/>
        </w:rPr>
      </w:r>
      <w:r w:rsidR="00B42602">
        <w:rPr>
          <w:rFonts w:ascii="Trebuchet MS" w:eastAsia="Calibri" w:hAnsi="Trebuchet MS" w:cs="Times New Roman"/>
          <w:color w:val="00AEEF"/>
          <w:sz w:val="24"/>
          <w:szCs w:val="24"/>
        </w:rPr>
        <w:fldChar w:fldCharType="separate"/>
      </w:r>
      <w:r w:rsidR="0073332E" w:rsidRPr="00722E4E">
        <w:rPr>
          <w:rFonts w:ascii="Trebuchet MS" w:eastAsia="Calibri" w:hAnsi="Trebuchet MS" w:cs="Times New Roman"/>
          <w:color w:val="00AEEF"/>
          <w:sz w:val="24"/>
          <w:szCs w:val="24"/>
        </w:rPr>
        <w:fldChar w:fldCharType="end"/>
      </w:r>
      <w:r w:rsidR="0073332E" w:rsidRPr="00722E4E">
        <w:rPr>
          <w:rFonts w:ascii="Trebuchet MS" w:eastAsia="Calibri" w:hAnsi="Trebuchet MS" w:cs="Times New Roman"/>
          <w:color w:val="00AEEF"/>
          <w:sz w:val="24"/>
          <w:szCs w:val="24"/>
        </w:rPr>
        <w:t xml:space="preserve"> </w:t>
      </w:r>
      <w:r w:rsidR="0073332E" w:rsidRPr="00722E4E">
        <w:rPr>
          <w:rFonts w:ascii="Trebuchet MS" w:eastAsia="Calibri" w:hAnsi="Trebuchet MS" w:cs="Times New Roman"/>
          <w:sz w:val="24"/>
          <w:szCs w:val="24"/>
        </w:rPr>
        <w:t>Mainly Catholic (more than 60%)</w:t>
      </w:r>
    </w:p>
    <w:p w14:paraId="0D18F77F" w14:textId="77777777" w:rsidR="0073332E" w:rsidRPr="00722E4E" w:rsidRDefault="00B66D28" w:rsidP="0073332E">
      <w:pPr>
        <w:spacing w:after="120" w:line="276" w:lineRule="auto"/>
        <w:rPr>
          <w:rFonts w:ascii="Trebuchet MS" w:eastAsia="Calibri" w:hAnsi="Trebuchet MS" w:cs="Times New Roman"/>
          <w:sz w:val="24"/>
          <w:szCs w:val="24"/>
        </w:rPr>
      </w:pP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2602">
        <w:rPr>
          <w:rFonts w:ascii="Trebuchet MS" w:eastAsia="Calibri" w:hAnsi="Trebuchet MS" w:cs="Times New Roman"/>
          <w:color w:val="00AEEF"/>
          <w:sz w:val="24"/>
          <w:szCs w:val="24"/>
        </w:rPr>
      </w:r>
      <w:r w:rsidR="00B42602">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Pr="00722E4E">
        <w:rPr>
          <w:rFonts w:ascii="Trebuchet MS" w:eastAsia="Calibri" w:hAnsi="Trebuchet MS" w:cs="Times New Roman"/>
          <w:sz w:val="24"/>
          <w:szCs w:val="24"/>
        </w:rPr>
        <w:t xml:space="preserve"> Mainly P</w:t>
      </w:r>
      <w:r w:rsidR="0073332E" w:rsidRPr="00722E4E">
        <w:rPr>
          <w:rFonts w:ascii="Trebuchet MS" w:eastAsia="Calibri" w:hAnsi="Trebuchet MS" w:cs="Times New Roman"/>
          <w:sz w:val="24"/>
          <w:szCs w:val="24"/>
        </w:rPr>
        <w:t>rotestant (more than 60%</w:t>
      </w:r>
      <w:r w:rsidRPr="00722E4E">
        <w:rPr>
          <w:rFonts w:ascii="Trebuchet MS" w:eastAsia="Calibri" w:hAnsi="Trebuchet MS" w:cs="Times New Roman"/>
          <w:sz w:val="24"/>
          <w:szCs w:val="24"/>
        </w:rPr>
        <w:t>)</w:t>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0073332E" w:rsidRPr="00722E4E">
        <w:rPr>
          <w:rFonts w:ascii="Trebuchet MS" w:eastAsia="Calibri" w:hAnsi="Trebuchet MS" w:cs="Times New Roman"/>
          <w:color w:val="00AEEF"/>
          <w:sz w:val="24"/>
          <w:szCs w:val="24"/>
        </w:rPr>
        <w:instrText xml:space="preserve"> FORMCHECKBOX _</w:instrText>
      </w:r>
      <w:r w:rsidR="00B42602">
        <w:rPr>
          <w:rFonts w:ascii="Trebuchet MS" w:eastAsia="Calibri" w:hAnsi="Trebuchet MS" w:cs="Times New Roman"/>
          <w:color w:val="00AEEF"/>
          <w:sz w:val="24"/>
          <w:szCs w:val="24"/>
        </w:rPr>
      </w:r>
      <w:r w:rsidR="00B42602">
        <w:rPr>
          <w:rFonts w:ascii="Trebuchet MS" w:eastAsia="Calibri" w:hAnsi="Trebuchet MS" w:cs="Times New Roman"/>
          <w:color w:val="00AEEF"/>
          <w:sz w:val="24"/>
          <w:szCs w:val="24"/>
        </w:rPr>
        <w:fldChar w:fldCharType="separate"/>
      </w:r>
      <w:r w:rsidR="0073332E" w:rsidRPr="00722E4E">
        <w:rPr>
          <w:rFonts w:ascii="Trebuchet MS" w:eastAsia="Calibri" w:hAnsi="Trebuchet MS" w:cs="Times New Roman"/>
          <w:color w:val="00AEEF"/>
          <w:sz w:val="24"/>
          <w:szCs w:val="24"/>
        </w:rPr>
        <w:fldChar w:fldCharType="end"/>
      </w:r>
      <w:r w:rsidR="0073332E" w:rsidRPr="00722E4E">
        <w:rPr>
          <w:rFonts w:ascii="Trebuchet MS" w:eastAsia="Calibri" w:hAnsi="Trebuchet MS" w:cs="Times New Roman"/>
          <w:color w:val="00AEEF"/>
          <w:sz w:val="24"/>
          <w:szCs w:val="24"/>
        </w:rPr>
        <w:t xml:space="preserve"> </w:t>
      </w:r>
      <w:r w:rsidR="0073332E" w:rsidRPr="00722E4E">
        <w:rPr>
          <w:rFonts w:ascii="Trebuchet MS" w:eastAsia="Calibri" w:hAnsi="Trebuchet MS" w:cs="Times New Roman"/>
          <w:sz w:val="24"/>
          <w:szCs w:val="24"/>
        </w:rPr>
        <w:t>Neither Catholic nor Protestant</w:t>
      </w:r>
    </w:p>
    <w:p w14:paraId="11DB8E4B" w14:textId="77777777" w:rsidR="00B66D28" w:rsidRPr="00722E4E" w:rsidRDefault="00B66D28" w:rsidP="00B66D28">
      <w:pPr>
        <w:tabs>
          <w:tab w:val="left" w:pos="318"/>
        </w:tabs>
        <w:spacing w:before="120" w:after="120" w:line="276" w:lineRule="auto"/>
        <w:rPr>
          <w:rFonts w:ascii="Trebuchet MS" w:eastAsia="Calibri" w:hAnsi="Trebuchet MS" w:cs="Times New Roman"/>
          <w:sz w:val="24"/>
          <w:szCs w:val="24"/>
        </w:rPr>
      </w:pPr>
    </w:p>
    <w:p w14:paraId="2EEE8DD7" w14:textId="75CFABE2" w:rsidR="00B66D28" w:rsidRPr="00722E4E" w:rsidRDefault="003B485F" w:rsidP="00B66D28">
      <w:pPr>
        <w:spacing w:before="120" w:after="120" w:line="276" w:lineRule="auto"/>
        <w:rPr>
          <w:rFonts w:ascii="Trebuchet MS" w:eastAsia="Calibri" w:hAnsi="Trebuchet MS" w:cs="Times New Roman"/>
          <w:color w:val="FF0000"/>
          <w:sz w:val="24"/>
          <w:szCs w:val="24"/>
        </w:rPr>
      </w:pPr>
      <w:r w:rsidRPr="00722E4E">
        <w:rPr>
          <w:rFonts w:ascii="Trebuchet MS" w:eastAsia="Calibri" w:hAnsi="Trebuchet MS" w:cs="Times New Roman"/>
          <w:b/>
          <w:sz w:val="24"/>
          <w:szCs w:val="24"/>
        </w:rPr>
        <w:t>1</w:t>
      </w:r>
      <w:r w:rsidR="00C702EE">
        <w:rPr>
          <w:rFonts w:ascii="Trebuchet MS" w:eastAsia="Calibri" w:hAnsi="Trebuchet MS" w:cs="Times New Roman"/>
          <w:b/>
          <w:sz w:val="24"/>
          <w:szCs w:val="24"/>
        </w:rPr>
        <w:t>3</w:t>
      </w:r>
      <w:r w:rsidR="00B66D28" w:rsidRPr="00722E4E">
        <w:rPr>
          <w:rFonts w:ascii="Trebuchet MS" w:eastAsia="Calibri" w:hAnsi="Trebuchet MS" w:cs="Times New Roman"/>
          <w:b/>
          <w:sz w:val="24"/>
          <w:szCs w:val="24"/>
        </w:rPr>
        <w:t>.8 Will your project mostly benefit people with caring responsibilities?</w:t>
      </w:r>
    </w:p>
    <w:tbl>
      <w:tblPr>
        <w:tblW w:w="0" w:type="auto"/>
        <w:tblLayout w:type="fixed"/>
        <w:tblLook w:val="04A0" w:firstRow="1" w:lastRow="0" w:firstColumn="1" w:lastColumn="0" w:noHBand="0" w:noVBand="1"/>
      </w:tblPr>
      <w:tblGrid>
        <w:gridCol w:w="534"/>
        <w:gridCol w:w="992"/>
        <w:gridCol w:w="601"/>
        <w:gridCol w:w="958"/>
      </w:tblGrid>
      <w:tr w:rsidR="00B66D28" w:rsidRPr="00722E4E" w14:paraId="63CF5E62" w14:textId="77777777" w:rsidTr="00AC5380">
        <w:tc>
          <w:tcPr>
            <w:tcW w:w="534" w:type="dxa"/>
            <w:vAlign w:val="center"/>
          </w:tcPr>
          <w:p w14:paraId="10C44C99" w14:textId="77777777" w:rsidR="00B66D28" w:rsidRPr="00722E4E" w:rsidRDefault="00B66D28" w:rsidP="00B66D28">
            <w:pPr>
              <w:spacing w:before="120" w:after="120" w:line="240" w:lineRule="auto"/>
              <w:rPr>
                <w:rFonts w:ascii="Trebuchet MS" w:eastAsia="Times New Roman" w:hAnsi="Trebuchet MS" w:cs="Arial"/>
                <w:noProof/>
                <w:color w:val="00AEEF"/>
                <w:sz w:val="24"/>
                <w:szCs w:val="24"/>
              </w:rPr>
            </w:pPr>
            <w:r w:rsidRPr="00722E4E">
              <w:rPr>
                <w:rFonts w:ascii="Trebuchet MS" w:eastAsia="Times New Roman" w:hAnsi="Trebuchet MS" w:cs="Arial"/>
                <w:noProof/>
                <w:color w:val="00AEEF"/>
                <w:sz w:val="24"/>
                <w:szCs w:val="24"/>
              </w:rPr>
              <w:fldChar w:fldCharType="begin">
                <w:ffData>
                  <w:name w:val="Check72"/>
                  <w:enabled/>
                  <w:calcOnExit w:val="0"/>
                  <w:checkBox>
                    <w:sizeAuto/>
                    <w:default w:val="0"/>
                    <w:checked w:val="0"/>
                  </w:checkBox>
                </w:ffData>
              </w:fldChar>
            </w:r>
            <w:r w:rsidRPr="00722E4E">
              <w:rPr>
                <w:rFonts w:ascii="Trebuchet MS" w:eastAsia="Times New Roman" w:hAnsi="Trebuchet MS" w:cs="Arial"/>
                <w:noProof/>
                <w:color w:val="00AEEF"/>
                <w:sz w:val="24"/>
                <w:szCs w:val="24"/>
              </w:rPr>
              <w:instrText xml:space="preserve"> FORMCHECKBOX _</w:instrText>
            </w:r>
            <w:r w:rsidR="00B42602">
              <w:rPr>
                <w:rFonts w:ascii="Trebuchet MS" w:eastAsia="Times New Roman" w:hAnsi="Trebuchet MS" w:cs="Arial"/>
                <w:noProof/>
                <w:color w:val="00AEEF"/>
                <w:sz w:val="24"/>
                <w:szCs w:val="24"/>
              </w:rPr>
            </w:r>
            <w:r w:rsidR="00B42602">
              <w:rPr>
                <w:rFonts w:ascii="Trebuchet MS" w:eastAsia="Times New Roman" w:hAnsi="Trebuchet MS" w:cs="Arial"/>
                <w:noProof/>
                <w:color w:val="00AEEF"/>
                <w:sz w:val="24"/>
                <w:szCs w:val="24"/>
              </w:rPr>
              <w:fldChar w:fldCharType="separate"/>
            </w:r>
            <w:r w:rsidRPr="00722E4E">
              <w:rPr>
                <w:rFonts w:ascii="Trebuchet MS" w:eastAsia="Times New Roman" w:hAnsi="Trebuchet MS" w:cs="Arial"/>
                <w:noProof/>
                <w:color w:val="00AEEF"/>
                <w:sz w:val="24"/>
                <w:szCs w:val="24"/>
              </w:rPr>
              <w:fldChar w:fldCharType="end"/>
            </w:r>
          </w:p>
        </w:tc>
        <w:tc>
          <w:tcPr>
            <w:tcW w:w="992" w:type="dxa"/>
          </w:tcPr>
          <w:p w14:paraId="55BB34BD" w14:textId="77777777" w:rsidR="00B66D28" w:rsidRPr="00722E4E" w:rsidRDefault="00B66D28" w:rsidP="00B66D28">
            <w:pPr>
              <w:spacing w:before="120" w:after="120" w:line="240" w:lineRule="auto"/>
              <w:rPr>
                <w:rFonts w:ascii="Trebuchet MS" w:eastAsia="Times New Roman" w:hAnsi="Trebuchet MS" w:cs="Arial"/>
                <w:bCs/>
                <w:noProof/>
                <w:color w:val="000000"/>
                <w:sz w:val="24"/>
                <w:szCs w:val="24"/>
              </w:rPr>
            </w:pPr>
            <w:r w:rsidRPr="00722E4E">
              <w:rPr>
                <w:rFonts w:ascii="Trebuchet MS" w:eastAsia="Times New Roman" w:hAnsi="Trebuchet MS" w:cs="Arial"/>
                <w:bCs/>
                <w:noProof/>
                <w:color w:val="000000"/>
                <w:sz w:val="24"/>
                <w:szCs w:val="24"/>
              </w:rPr>
              <w:t>Yes</w:t>
            </w:r>
          </w:p>
        </w:tc>
        <w:tc>
          <w:tcPr>
            <w:tcW w:w="601" w:type="dxa"/>
          </w:tcPr>
          <w:p w14:paraId="09E3287B" w14:textId="77777777" w:rsidR="00B66D28" w:rsidRPr="00722E4E" w:rsidRDefault="00B66D28" w:rsidP="00B66D28">
            <w:pPr>
              <w:spacing w:before="120" w:after="120" w:line="240" w:lineRule="auto"/>
              <w:rPr>
                <w:rFonts w:ascii="Trebuchet MS" w:eastAsia="Times New Roman" w:hAnsi="Trebuchet MS" w:cs="Arial"/>
                <w:bCs/>
                <w:noProof/>
                <w:color w:val="00AEEF"/>
                <w:sz w:val="24"/>
                <w:szCs w:val="24"/>
              </w:rPr>
            </w:pPr>
            <w:r w:rsidRPr="00722E4E">
              <w:rPr>
                <w:rFonts w:ascii="Trebuchet MS" w:eastAsia="Times New Roman" w:hAnsi="Trebuchet MS" w:cs="Arial"/>
                <w:noProof/>
                <w:color w:val="00AEEF"/>
                <w:sz w:val="24"/>
                <w:szCs w:val="24"/>
              </w:rPr>
              <w:fldChar w:fldCharType="begin">
                <w:ffData>
                  <w:name w:val="Check72"/>
                  <w:enabled/>
                  <w:calcOnExit w:val="0"/>
                  <w:checkBox>
                    <w:sizeAuto/>
                    <w:default w:val="0"/>
                    <w:checked w:val="0"/>
                  </w:checkBox>
                </w:ffData>
              </w:fldChar>
            </w:r>
            <w:r w:rsidRPr="00722E4E">
              <w:rPr>
                <w:rFonts w:ascii="Trebuchet MS" w:eastAsia="Times New Roman" w:hAnsi="Trebuchet MS" w:cs="Arial"/>
                <w:noProof/>
                <w:color w:val="00AEEF"/>
                <w:sz w:val="24"/>
                <w:szCs w:val="24"/>
              </w:rPr>
              <w:instrText xml:space="preserve"> FORMCHECKBOX _</w:instrText>
            </w:r>
            <w:r w:rsidR="00B42602">
              <w:rPr>
                <w:rFonts w:ascii="Trebuchet MS" w:eastAsia="Times New Roman" w:hAnsi="Trebuchet MS" w:cs="Arial"/>
                <w:noProof/>
                <w:color w:val="00AEEF"/>
                <w:sz w:val="24"/>
                <w:szCs w:val="24"/>
              </w:rPr>
            </w:r>
            <w:r w:rsidR="00B42602">
              <w:rPr>
                <w:rFonts w:ascii="Trebuchet MS" w:eastAsia="Times New Roman" w:hAnsi="Trebuchet MS" w:cs="Arial"/>
                <w:noProof/>
                <w:color w:val="00AEEF"/>
                <w:sz w:val="24"/>
                <w:szCs w:val="24"/>
              </w:rPr>
              <w:fldChar w:fldCharType="separate"/>
            </w:r>
            <w:r w:rsidRPr="00722E4E">
              <w:rPr>
                <w:rFonts w:ascii="Trebuchet MS" w:eastAsia="Times New Roman" w:hAnsi="Trebuchet MS" w:cs="Arial"/>
                <w:noProof/>
                <w:color w:val="00AEEF"/>
                <w:sz w:val="24"/>
                <w:szCs w:val="24"/>
              </w:rPr>
              <w:fldChar w:fldCharType="end"/>
            </w:r>
          </w:p>
        </w:tc>
        <w:tc>
          <w:tcPr>
            <w:tcW w:w="958" w:type="dxa"/>
          </w:tcPr>
          <w:p w14:paraId="6A94A6C9" w14:textId="77777777" w:rsidR="00B66D28" w:rsidRPr="00722E4E" w:rsidRDefault="00B66D28" w:rsidP="00B66D28">
            <w:pPr>
              <w:spacing w:before="120" w:after="120" w:line="240" w:lineRule="auto"/>
              <w:rPr>
                <w:rFonts w:ascii="Trebuchet MS" w:eastAsia="Times New Roman" w:hAnsi="Trebuchet MS" w:cs="Arial"/>
                <w:bCs/>
                <w:noProof/>
                <w:sz w:val="24"/>
                <w:szCs w:val="24"/>
              </w:rPr>
            </w:pPr>
            <w:r w:rsidRPr="00722E4E">
              <w:rPr>
                <w:rFonts w:ascii="Trebuchet MS" w:eastAsia="Times New Roman" w:hAnsi="Trebuchet MS" w:cs="Arial"/>
                <w:bCs/>
                <w:noProof/>
                <w:sz w:val="24"/>
                <w:szCs w:val="24"/>
              </w:rPr>
              <w:t>No</w:t>
            </w:r>
          </w:p>
        </w:tc>
      </w:tr>
    </w:tbl>
    <w:p w14:paraId="2564CEFD" w14:textId="77777777" w:rsidR="00B66D28" w:rsidRPr="00722E4E" w:rsidRDefault="00B66D28" w:rsidP="00B66D28">
      <w:pPr>
        <w:spacing w:after="0" w:line="276" w:lineRule="auto"/>
        <w:rPr>
          <w:rFonts w:ascii="Trebuchet MS" w:eastAsia="Calibri" w:hAnsi="Trebuchet MS" w:cs="Times New Roman"/>
          <w:color w:val="000000"/>
          <w:sz w:val="24"/>
          <w:szCs w:val="24"/>
        </w:rPr>
      </w:pPr>
    </w:p>
    <w:p w14:paraId="2AD7B21B" w14:textId="77777777" w:rsidR="006229A0" w:rsidRPr="00722E4E" w:rsidRDefault="006229A0">
      <w:pPr>
        <w:rPr>
          <w:rFonts w:ascii="Trebuchet MS" w:eastAsia="Calibri" w:hAnsi="Trebuchet MS" w:cs="Times New Roman"/>
          <w:b/>
          <w:color w:val="CC006A"/>
          <w:sz w:val="24"/>
          <w:szCs w:val="24"/>
        </w:rPr>
      </w:pPr>
      <w:r w:rsidRPr="00722E4E">
        <w:rPr>
          <w:rFonts w:ascii="Trebuchet MS" w:eastAsia="Calibri" w:hAnsi="Trebuchet MS" w:cs="Times New Roman"/>
          <w:b/>
          <w:color w:val="CC006A"/>
          <w:sz w:val="24"/>
          <w:szCs w:val="24"/>
        </w:rPr>
        <w:br w:type="page"/>
      </w:r>
    </w:p>
    <w:p w14:paraId="27657D47" w14:textId="6513274D" w:rsidR="00E875D4" w:rsidRPr="00EA45A4" w:rsidRDefault="00E875D4" w:rsidP="00B66D28">
      <w:pPr>
        <w:spacing w:after="0" w:line="276" w:lineRule="auto"/>
        <w:rPr>
          <w:rFonts w:ascii="Trebuchet MS" w:eastAsia="Calibri" w:hAnsi="Trebuchet MS" w:cs="Times New Roman"/>
          <w:b/>
          <w:color w:val="00AEEF"/>
          <w:sz w:val="28"/>
          <w:szCs w:val="28"/>
        </w:rPr>
      </w:pPr>
      <w:r w:rsidRPr="00EA45A4">
        <w:rPr>
          <w:rFonts w:ascii="Trebuchet MS" w:eastAsia="Calibri" w:hAnsi="Trebuchet MS" w:cs="Times New Roman"/>
          <w:b/>
          <w:color w:val="00AEEF"/>
          <w:sz w:val="28"/>
          <w:szCs w:val="28"/>
        </w:rPr>
        <w:t>Part three: Data protection and Freedom of Information Act</w:t>
      </w:r>
    </w:p>
    <w:p w14:paraId="11FD0547" w14:textId="77777777" w:rsidR="00D05262" w:rsidRDefault="00D05262" w:rsidP="001F6ABD">
      <w:pPr>
        <w:rPr>
          <w:rFonts w:ascii="Trebuchet MS" w:eastAsia="Calibri" w:hAnsi="Trebuchet MS" w:cs="Times New Roman"/>
          <w:b/>
          <w:bCs/>
          <w:color w:val="000000"/>
          <w:lang w:val="en-US"/>
        </w:rPr>
      </w:pPr>
    </w:p>
    <w:p w14:paraId="27790C64" w14:textId="77777777" w:rsidR="001F6ABD" w:rsidRPr="00722E4E" w:rsidRDefault="001F6ABD" w:rsidP="001F6ABD">
      <w:pPr>
        <w:rPr>
          <w:rFonts w:ascii="Trebuchet MS" w:eastAsia="Calibri" w:hAnsi="Trebuchet MS" w:cs="Times New Roman"/>
          <w:b/>
          <w:bCs/>
          <w:color w:val="000000"/>
          <w:sz w:val="24"/>
          <w:szCs w:val="24"/>
          <w:lang w:val="en-US"/>
        </w:rPr>
      </w:pPr>
      <w:r w:rsidRPr="00722E4E">
        <w:rPr>
          <w:rFonts w:ascii="Trebuchet MS" w:eastAsia="Calibri" w:hAnsi="Trebuchet MS" w:cs="Times New Roman"/>
          <w:b/>
          <w:bCs/>
          <w:color w:val="000000"/>
          <w:sz w:val="24"/>
          <w:szCs w:val="24"/>
          <w:lang w:val="en-US"/>
        </w:rPr>
        <w:t>Data protection</w:t>
      </w:r>
    </w:p>
    <w:p w14:paraId="69DD32EA" w14:textId="16AD878A" w:rsidR="001F6ABD" w:rsidRPr="00722E4E" w:rsidRDefault="001F6ABD" w:rsidP="001F6ABD">
      <w:pPr>
        <w:rPr>
          <w:rFonts w:ascii="Trebuchet MS" w:eastAsia="Calibri" w:hAnsi="Trebuchet MS" w:cs="Times New Roman"/>
          <w:color w:val="000000"/>
          <w:sz w:val="24"/>
          <w:szCs w:val="24"/>
        </w:rPr>
      </w:pPr>
      <w:r w:rsidRPr="00722E4E">
        <w:rPr>
          <w:rFonts w:ascii="Trebuchet MS" w:eastAsia="Calibri" w:hAnsi="Trebuchet MS" w:cs="Times New Roman"/>
          <w:color w:val="000000"/>
          <w:sz w:val="24"/>
          <w:szCs w:val="24"/>
        </w:rPr>
        <w:t xml:space="preserve">We hold and store your information in line with the </w:t>
      </w:r>
      <w:r w:rsidR="006878A2" w:rsidRPr="00722E4E">
        <w:rPr>
          <w:rFonts w:ascii="Trebuchet MS" w:eastAsia="Calibri" w:hAnsi="Trebuchet MS" w:cs="Times New Roman"/>
          <w:color w:val="000000"/>
          <w:sz w:val="24"/>
          <w:szCs w:val="24"/>
        </w:rPr>
        <w:t>data p</w:t>
      </w:r>
      <w:r w:rsidRPr="00722E4E">
        <w:rPr>
          <w:rFonts w:ascii="Trebuchet MS" w:eastAsia="Calibri" w:hAnsi="Trebuchet MS" w:cs="Times New Roman"/>
          <w:color w:val="000000"/>
          <w:sz w:val="24"/>
          <w:szCs w:val="24"/>
        </w:rPr>
        <w:t xml:space="preserve">rotection legislation currently in force and in line with our </w:t>
      </w:r>
      <w:r w:rsidR="006878A2" w:rsidRPr="00722E4E">
        <w:rPr>
          <w:rFonts w:ascii="Trebuchet MS" w:eastAsia="Calibri" w:hAnsi="Trebuchet MS" w:cs="Times New Roman"/>
          <w:color w:val="000000"/>
          <w:sz w:val="24"/>
          <w:szCs w:val="24"/>
        </w:rPr>
        <w:t>d</w:t>
      </w:r>
      <w:r w:rsidRPr="00722E4E">
        <w:rPr>
          <w:rFonts w:ascii="Trebuchet MS" w:eastAsia="Calibri" w:hAnsi="Trebuchet MS" w:cs="Times New Roman"/>
          <w:color w:val="000000"/>
          <w:sz w:val="24"/>
          <w:szCs w:val="24"/>
        </w:rPr>
        <w:t xml:space="preserve">ata </w:t>
      </w:r>
      <w:r w:rsidR="006878A2" w:rsidRPr="00722E4E">
        <w:rPr>
          <w:rFonts w:ascii="Trebuchet MS" w:eastAsia="Calibri" w:hAnsi="Trebuchet MS" w:cs="Times New Roman"/>
          <w:color w:val="000000"/>
          <w:sz w:val="24"/>
          <w:szCs w:val="24"/>
        </w:rPr>
        <w:t>p</w:t>
      </w:r>
      <w:r w:rsidRPr="00722E4E">
        <w:rPr>
          <w:rFonts w:ascii="Trebuchet MS" w:eastAsia="Calibri" w:hAnsi="Trebuchet MS" w:cs="Times New Roman"/>
          <w:color w:val="000000"/>
          <w:sz w:val="24"/>
          <w:szCs w:val="24"/>
        </w:rPr>
        <w:t xml:space="preserve">rotection </w:t>
      </w:r>
      <w:r w:rsidR="006878A2" w:rsidRPr="00722E4E">
        <w:rPr>
          <w:rFonts w:ascii="Trebuchet MS" w:eastAsia="Calibri" w:hAnsi="Trebuchet MS" w:cs="Times New Roman"/>
          <w:color w:val="000000"/>
          <w:sz w:val="24"/>
          <w:szCs w:val="24"/>
        </w:rPr>
        <w:t>p</w:t>
      </w:r>
      <w:r w:rsidRPr="00722E4E">
        <w:rPr>
          <w:rFonts w:ascii="Trebuchet MS" w:eastAsia="Calibri" w:hAnsi="Trebuchet MS" w:cs="Times New Roman"/>
          <w:color w:val="000000"/>
          <w:sz w:val="24"/>
          <w:szCs w:val="24"/>
        </w:rPr>
        <w:t>olicy as updated from time to time.</w:t>
      </w:r>
      <w:r w:rsidR="00421A2F" w:rsidRPr="00722E4E">
        <w:rPr>
          <w:rFonts w:ascii="Trebuchet MS" w:eastAsia="Calibri" w:hAnsi="Trebuchet MS" w:cs="Times New Roman"/>
          <w:color w:val="000000"/>
          <w:sz w:val="24"/>
          <w:szCs w:val="24"/>
        </w:rPr>
        <w:t xml:space="preserve"> </w:t>
      </w:r>
      <w:r w:rsidRPr="00722E4E">
        <w:rPr>
          <w:rFonts w:ascii="Trebuchet MS" w:eastAsia="Calibri" w:hAnsi="Trebuchet MS" w:cs="Times New Roman"/>
          <w:color w:val="000000"/>
          <w:sz w:val="24"/>
          <w:szCs w:val="24"/>
        </w:rPr>
        <w:t>Please read our full policy published on our website here:</w:t>
      </w:r>
      <w:r w:rsidR="00421A2F" w:rsidRPr="00722E4E">
        <w:rPr>
          <w:rFonts w:ascii="Trebuchet MS" w:eastAsia="Calibri" w:hAnsi="Trebuchet MS" w:cs="Times New Roman"/>
          <w:color w:val="000000"/>
          <w:sz w:val="24"/>
          <w:szCs w:val="24"/>
        </w:rPr>
        <w:t xml:space="preserve"> </w:t>
      </w:r>
      <w:hyperlink r:id="rId14" w:history="1">
        <w:r w:rsidRPr="00722E4E">
          <w:rPr>
            <w:rStyle w:val="Hyperlink"/>
            <w:rFonts w:ascii="Trebuchet MS" w:eastAsia="Calibri" w:hAnsi="Trebuchet MS" w:cs="Times New Roman"/>
            <w:sz w:val="24"/>
            <w:szCs w:val="24"/>
          </w:rPr>
          <w:t>www.biglotteryfund.o</w:t>
        </w:r>
        <w:r w:rsidR="007E53FE" w:rsidRPr="00722E4E">
          <w:rPr>
            <w:rStyle w:val="Hyperlink"/>
            <w:rFonts w:ascii="Trebuchet MS" w:eastAsia="Calibri" w:hAnsi="Trebuchet MS" w:cs="Times New Roman"/>
            <w:sz w:val="24"/>
            <w:szCs w:val="24"/>
          </w:rPr>
          <w:t>rg.uk/about-big/</w:t>
        </w:r>
        <w:r w:rsidRPr="00722E4E">
          <w:rPr>
            <w:rStyle w:val="Hyperlink"/>
            <w:rFonts w:ascii="Trebuchet MS" w:eastAsia="Calibri" w:hAnsi="Trebuchet MS" w:cs="Times New Roman"/>
            <w:sz w:val="24"/>
            <w:szCs w:val="24"/>
          </w:rPr>
          <w:t>data-protection</w:t>
        </w:r>
      </w:hyperlink>
      <w:r w:rsidRPr="00722E4E">
        <w:rPr>
          <w:rFonts w:ascii="Trebuchet MS" w:eastAsia="Calibri" w:hAnsi="Trebuchet MS" w:cs="Times New Roman"/>
          <w:color w:val="000000"/>
          <w:sz w:val="24"/>
          <w:szCs w:val="24"/>
        </w:rPr>
        <w:t>.</w:t>
      </w:r>
      <w:r w:rsidR="00421A2F" w:rsidRPr="00722E4E">
        <w:rPr>
          <w:rFonts w:ascii="Trebuchet MS" w:eastAsia="Calibri" w:hAnsi="Trebuchet MS" w:cs="Times New Roman"/>
          <w:color w:val="000000"/>
          <w:sz w:val="24"/>
          <w:szCs w:val="24"/>
        </w:rPr>
        <w:t xml:space="preserve"> </w:t>
      </w:r>
      <w:r w:rsidRPr="00722E4E">
        <w:rPr>
          <w:rFonts w:ascii="Trebuchet MS" w:eastAsia="Calibri" w:hAnsi="Trebuchet MS" w:cs="Times New Roman"/>
          <w:color w:val="000000"/>
          <w:sz w:val="24"/>
          <w:szCs w:val="24"/>
        </w:rPr>
        <w:t xml:space="preserve">There are circumstances where we will share the information you have provided to us in this application in line with the limitations of legislation. We may share information with organisations and individuals with a legitimate interest in Lottery applications and grants or specific funding programmes. We will use the information you give us during assessment and during the life of your grant (if awarded) to administer and analyse grants and for research purposes. </w:t>
      </w:r>
    </w:p>
    <w:p w14:paraId="65F72BFF" w14:textId="5033A30A" w:rsidR="001F6ABD" w:rsidRPr="00722E4E" w:rsidRDefault="001F6ABD" w:rsidP="001F6ABD">
      <w:pPr>
        <w:rPr>
          <w:rFonts w:ascii="Trebuchet MS" w:eastAsia="Calibri" w:hAnsi="Trebuchet MS" w:cs="Times New Roman"/>
          <w:bCs/>
          <w:color w:val="000000"/>
          <w:sz w:val="24"/>
          <w:szCs w:val="24"/>
          <w:lang w:val="en-US"/>
        </w:rPr>
      </w:pPr>
      <w:r w:rsidRPr="00722E4E">
        <w:rPr>
          <w:rFonts w:ascii="Trebuchet MS" w:eastAsia="Calibri" w:hAnsi="Trebuchet MS" w:cs="Times New Roman"/>
          <w:bCs/>
          <w:color w:val="000000"/>
          <w:sz w:val="24"/>
          <w:szCs w:val="24"/>
          <w:lang w:val="en-US"/>
        </w:rPr>
        <w:t>We will keep in contact with you throughout the life of your grant and we will se</w:t>
      </w:r>
      <w:r w:rsidR="00B478DE">
        <w:rPr>
          <w:rFonts w:ascii="Trebuchet MS" w:eastAsia="Calibri" w:hAnsi="Trebuchet MS" w:cs="Times New Roman"/>
          <w:bCs/>
          <w:color w:val="000000"/>
          <w:sz w:val="24"/>
          <w:szCs w:val="24"/>
          <w:lang w:val="en-US"/>
        </w:rPr>
        <w:t>nd you</w:t>
      </w:r>
      <w:r w:rsidR="00421A2F" w:rsidRPr="00722E4E">
        <w:rPr>
          <w:rFonts w:ascii="Trebuchet MS" w:eastAsia="Calibri" w:hAnsi="Trebuchet MS" w:cs="Times New Roman"/>
          <w:bCs/>
          <w:color w:val="000000"/>
          <w:sz w:val="24"/>
          <w:szCs w:val="24"/>
          <w:lang w:val="en-US"/>
        </w:rPr>
        <w:t xml:space="preserve"> regular email updates. </w:t>
      </w:r>
      <w:r w:rsidRPr="00722E4E">
        <w:rPr>
          <w:rFonts w:ascii="Trebuchet MS" w:eastAsia="Calibri" w:hAnsi="Trebuchet MS" w:cs="Times New Roman"/>
          <w:bCs/>
          <w:color w:val="000000"/>
          <w:sz w:val="24"/>
          <w:szCs w:val="24"/>
          <w:lang w:val="en-US"/>
        </w:rPr>
        <w:t xml:space="preserve">These will contain useful information on a range of things including how to publicise your grant, information on other funding available and project ideas and tips from other grant holders. </w:t>
      </w:r>
    </w:p>
    <w:p w14:paraId="565FD28B" w14:textId="77777777" w:rsidR="001F6ABD" w:rsidRPr="00722E4E" w:rsidRDefault="001F6ABD" w:rsidP="001F6ABD">
      <w:pPr>
        <w:rPr>
          <w:rFonts w:ascii="Trebuchet MS" w:eastAsia="Calibri" w:hAnsi="Trebuchet MS" w:cs="Times New Roman"/>
          <w:b/>
          <w:bCs/>
          <w:color w:val="000000"/>
          <w:sz w:val="24"/>
          <w:szCs w:val="24"/>
          <w:lang w:val="en-US"/>
        </w:rPr>
      </w:pPr>
      <w:r w:rsidRPr="00722E4E">
        <w:rPr>
          <w:rFonts w:ascii="Trebuchet MS" w:eastAsia="Calibri" w:hAnsi="Trebuchet MS" w:cs="Times New Roman"/>
          <w:b/>
          <w:bCs/>
          <w:color w:val="000000"/>
          <w:sz w:val="24"/>
          <w:szCs w:val="24"/>
          <w:lang w:val="en-US"/>
        </w:rPr>
        <w:t>Freedom of information</w:t>
      </w:r>
      <w:r w:rsidRPr="00722E4E">
        <w:rPr>
          <w:rFonts w:ascii="Trebuchet MS" w:eastAsia="Calibri" w:hAnsi="Trebuchet MS" w:cs="Times New Roman"/>
          <w:b/>
          <w:bCs/>
          <w:color w:val="000000"/>
          <w:sz w:val="24"/>
          <w:szCs w:val="24"/>
          <w:lang w:val="en-US"/>
        </w:rPr>
        <w:tab/>
      </w:r>
    </w:p>
    <w:p w14:paraId="351CF078" w14:textId="00BAE154" w:rsidR="001F6ABD" w:rsidRPr="00722E4E" w:rsidRDefault="001F6ABD" w:rsidP="001F6ABD">
      <w:pPr>
        <w:rPr>
          <w:rFonts w:ascii="Trebuchet MS" w:eastAsia="Calibri" w:hAnsi="Trebuchet MS" w:cs="Times New Roman"/>
          <w:color w:val="000000"/>
          <w:sz w:val="24"/>
          <w:szCs w:val="24"/>
        </w:rPr>
      </w:pPr>
      <w:r w:rsidRPr="00722E4E">
        <w:rPr>
          <w:rFonts w:ascii="Trebuchet MS" w:eastAsia="Calibri" w:hAnsi="Trebuchet MS" w:cs="Times New Roman"/>
          <w:color w:val="000000"/>
          <w:sz w:val="24"/>
          <w:szCs w:val="24"/>
        </w:rPr>
        <w:t xml:space="preserve">The Freedom of Information Act 2000 gives members of the public the right to request any information that we hold. This includes information received from third parties, such as, although not limited to grant applicants, grant holders and contractors. Please read our full policy published on our website here: </w:t>
      </w:r>
      <w:hyperlink r:id="rId15" w:history="1">
        <w:r w:rsidRPr="00722E4E">
          <w:rPr>
            <w:rStyle w:val="Hyperlink"/>
            <w:rFonts w:ascii="Trebuchet MS" w:eastAsia="Calibri" w:hAnsi="Trebuchet MS" w:cs="Times New Roman"/>
            <w:sz w:val="24"/>
            <w:szCs w:val="24"/>
          </w:rPr>
          <w:t>www.bi</w:t>
        </w:r>
        <w:r w:rsidR="007E53FE" w:rsidRPr="00722E4E">
          <w:rPr>
            <w:rStyle w:val="Hyperlink"/>
            <w:rFonts w:ascii="Trebuchet MS" w:eastAsia="Calibri" w:hAnsi="Trebuchet MS" w:cs="Times New Roman"/>
            <w:sz w:val="24"/>
            <w:szCs w:val="24"/>
          </w:rPr>
          <w:t>glotteryfund.org.uk/</w:t>
        </w:r>
        <w:r w:rsidRPr="00722E4E">
          <w:rPr>
            <w:rStyle w:val="Hyperlink"/>
            <w:rFonts w:ascii="Trebuchet MS" w:eastAsia="Calibri" w:hAnsi="Trebuchet MS" w:cs="Times New Roman"/>
            <w:sz w:val="24"/>
            <w:szCs w:val="24"/>
          </w:rPr>
          <w:t>freedom-of-information</w:t>
        </w:r>
      </w:hyperlink>
      <w:r w:rsidRPr="00722E4E">
        <w:rPr>
          <w:rFonts w:ascii="Trebuchet MS" w:eastAsia="Calibri" w:hAnsi="Trebuchet MS" w:cs="Times New Roman"/>
          <w:color w:val="000000"/>
          <w:sz w:val="24"/>
          <w:szCs w:val="24"/>
        </w:rPr>
        <w:t xml:space="preserve">. This policy may be updated from time to time. </w:t>
      </w:r>
    </w:p>
    <w:p w14:paraId="3241FA7F" w14:textId="77777777" w:rsidR="001F6ABD" w:rsidRPr="00722E4E" w:rsidRDefault="001F6ABD" w:rsidP="001F6ABD">
      <w:pPr>
        <w:rPr>
          <w:rFonts w:ascii="Trebuchet MS" w:eastAsia="Calibri" w:hAnsi="Trebuchet MS" w:cs="Times New Roman"/>
          <w:color w:val="000000"/>
          <w:sz w:val="24"/>
          <w:szCs w:val="24"/>
        </w:rPr>
      </w:pPr>
      <w:r w:rsidRPr="00722E4E">
        <w:rPr>
          <w:rFonts w:ascii="Trebuchet MS" w:eastAsia="Calibri" w:hAnsi="Trebuchet MS" w:cs="Times New Roman"/>
          <w:color w:val="000000"/>
          <w:sz w:val="24"/>
          <w:szCs w:val="24"/>
        </w:rPr>
        <w:t>If you think that there is information in your application that may be exempt from release if requested, then you should let us know when you apply. We will not usually release information about your project whilst it is being assessed. Otherwise we will use our judgement as to whether any exemptions may apply, which we may seek your opinion on. Personal information would be withheld subject to the requirements of the Data Protection Act 1998.</w:t>
      </w:r>
    </w:p>
    <w:p w14:paraId="283397E1" w14:textId="77777777" w:rsidR="001F6ABD" w:rsidRPr="00722E4E" w:rsidRDefault="001F6ABD" w:rsidP="001F6ABD">
      <w:pPr>
        <w:rPr>
          <w:rFonts w:ascii="Trebuchet MS" w:eastAsia="Calibri" w:hAnsi="Trebuchet MS" w:cs="Times New Roman"/>
          <w:b/>
          <w:bCs/>
          <w:color w:val="000000"/>
          <w:sz w:val="24"/>
          <w:szCs w:val="24"/>
          <w:lang w:val="en-US"/>
        </w:rPr>
      </w:pPr>
      <w:r w:rsidRPr="00722E4E">
        <w:rPr>
          <w:rFonts w:ascii="Trebuchet MS" w:eastAsia="Calibri" w:hAnsi="Trebuchet MS" w:cs="Times New Roman"/>
          <w:b/>
          <w:bCs/>
          <w:color w:val="000000"/>
          <w:sz w:val="24"/>
          <w:szCs w:val="24"/>
          <w:lang w:val="en-US"/>
        </w:rPr>
        <w:t>Our approach to fraud</w:t>
      </w:r>
      <w:r w:rsidRPr="00722E4E">
        <w:rPr>
          <w:rFonts w:ascii="Trebuchet MS" w:eastAsia="Calibri" w:hAnsi="Trebuchet MS" w:cs="Times New Roman"/>
          <w:b/>
          <w:bCs/>
          <w:color w:val="000000"/>
          <w:sz w:val="24"/>
          <w:szCs w:val="24"/>
          <w:lang w:val="en-US"/>
        </w:rPr>
        <w:tab/>
      </w:r>
    </w:p>
    <w:p w14:paraId="5E565FFD" w14:textId="77777777" w:rsidR="001F6ABD" w:rsidRPr="00722E4E" w:rsidRDefault="001F6ABD" w:rsidP="001F6ABD">
      <w:pPr>
        <w:rPr>
          <w:rFonts w:ascii="Trebuchet MS" w:eastAsia="Calibri" w:hAnsi="Trebuchet MS" w:cs="Times New Roman"/>
          <w:color w:val="000000"/>
          <w:sz w:val="24"/>
          <w:szCs w:val="24"/>
        </w:rPr>
      </w:pPr>
      <w:r w:rsidRPr="00722E4E">
        <w:rPr>
          <w:rFonts w:ascii="Trebuchet MS" w:eastAsia="Calibri" w:hAnsi="Trebuchet MS" w:cs="Times New Roman"/>
          <w:color w:val="000000"/>
          <w:sz w:val="24"/>
          <w:szCs w:val="24"/>
        </w:rPr>
        <w:t>We know the vast majority of the many thousands who seek and use our funding are genuine. However, if you provide false or inaccurate information in your application or at any point in the life of any funding we award you and fraud is identified, we will provide details to fraud prevention agencies to prevent fraud and money laundering. If you are a company this will include the names of the Company Directors at the time of the fraud. You must undertake to inform all Directors, Trustees and Committee members of this notice.</w:t>
      </w:r>
    </w:p>
    <w:p w14:paraId="32AD512A" w14:textId="680298DD" w:rsidR="001F6ABD" w:rsidRPr="00722E4E" w:rsidRDefault="001F6ABD" w:rsidP="001F6ABD">
      <w:pPr>
        <w:rPr>
          <w:rFonts w:ascii="Trebuchet MS" w:eastAsia="Calibri" w:hAnsi="Trebuchet MS" w:cs="Times New Roman"/>
          <w:color w:val="000000"/>
          <w:sz w:val="24"/>
          <w:szCs w:val="24"/>
        </w:rPr>
      </w:pPr>
      <w:r w:rsidRPr="00722E4E">
        <w:rPr>
          <w:rFonts w:ascii="Trebuchet MS" w:eastAsia="Calibri" w:hAnsi="Trebuchet MS" w:cs="Times New Roman"/>
          <w:color w:val="000000"/>
          <w:sz w:val="24"/>
          <w:szCs w:val="24"/>
        </w:rPr>
        <w:t xml:space="preserve">You can obtain further details explaining how the information held by fraud prevention agencies may be used by emailing </w:t>
      </w:r>
      <w:hyperlink r:id="rId16" w:history="1">
        <w:r w:rsidRPr="00722E4E">
          <w:rPr>
            <w:rStyle w:val="Hyperlink"/>
            <w:rFonts w:ascii="Trebuchet MS" w:eastAsia="Calibri" w:hAnsi="Trebuchet MS" w:cs="Times New Roman"/>
            <w:sz w:val="24"/>
            <w:szCs w:val="24"/>
          </w:rPr>
          <w:t>dataprotection@biglotteryfund.org.uk</w:t>
        </w:r>
      </w:hyperlink>
      <w:r w:rsidRPr="00722E4E">
        <w:rPr>
          <w:rFonts w:ascii="Trebuchet MS" w:eastAsia="Calibri" w:hAnsi="Trebuchet MS" w:cs="Times New Roman"/>
          <w:color w:val="000000"/>
          <w:sz w:val="24"/>
          <w:szCs w:val="24"/>
        </w:rPr>
        <w:t>, by telephoning our advice line on 0345 4 10 20 30, or by writing to: Customer services, Big Lottery Fund, 2 St James’ Gate, Newcastle upon Tyne, NE1 4BE</w:t>
      </w:r>
      <w:r w:rsidR="00B478DE">
        <w:rPr>
          <w:rFonts w:ascii="Trebuchet MS" w:eastAsia="Calibri" w:hAnsi="Trebuchet MS" w:cs="Times New Roman"/>
          <w:color w:val="000000"/>
          <w:sz w:val="24"/>
          <w:szCs w:val="24"/>
        </w:rPr>
        <w:t>.</w:t>
      </w:r>
    </w:p>
    <w:p w14:paraId="3E0F9372" w14:textId="77777777" w:rsidR="00B66D28" w:rsidRPr="00722E4E" w:rsidRDefault="00B66D28" w:rsidP="001F6ABD">
      <w:pPr>
        <w:rPr>
          <w:rFonts w:ascii="Trebuchet MS" w:eastAsia="Calibri" w:hAnsi="Trebuchet MS" w:cs="Times New Roman"/>
          <w:color w:val="000000"/>
          <w:sz w:val="24"/>
          <w:szCs w:val="24"/>
        </w:rPr>
      </w:pPr>
    </w:p>
    <w:sectPr w:rsidR="00B66D28" w:rsidRPr="00722E4E" w:rsidSect="00722E4E">
      <w:type w:val="continuous"/>
      <w:pgSz w:w="11906" w:h="16838"/>
      <w:pgMar w:top="1276" w:right="1133"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47EA8B" w14:textId="77777777" w:rsidR="006D515B" w:rsidRDefault="006D515B" w:rsidP="00506425">
      <w:pPr>
        <w:spacing w:after="0" w:line="240" w:lineRule="auto"/>
      </w:pPr>
      <w:r>
        <w:separator/>
      </w:r>
    </w:p>
  </w:endnote>
  <w:endnote w:type="continuationSeparator" w:id="0">
    <w:p w14:paraId="2BABFDCC" w14:textId="77777777" w:rsidR="006D515B" w:rsidRDefault="006D515B" w:rsidP="00506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FoundrySterling-Bold">
    <w:panose1 w:val="02000700000000000000"/>
    <w:charset w:val="00"/>
    <w:family w:val="auto"/>
    <w:pitch w:val="variable"/>
    <w:sig w:usb0="80000027" w:usb1="00000040" w:usb2="00000000" w:usb3="00000000" w:csb0="00000001" w:csb1="00000000"/>
  </w:font>
  <w:font w:name="Segoe UI">
    <w:panose1 w:val="020B0502040204020203"/>
    <w:charset w:val="00"/>
    <w:family w:val="swiss"/>
    <w:pitch w:val="variable"/>
    <w:sig w:usb0="E10022FF" w:usb1="C000E47F" w:usb2="00000029" w:usb3="00000000" w:csb0="000001DF" w:csb1="00000000"/>
  </w:font>
  <w:font w:name="Foundry Sterling OT2 Book">
    <w:altName w:val="Foundry Sterling OT2 Book"/>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FC452" w14:textId="77777777" w:rsidR="006D515B" w:rsidRDefault="006D515B" w:rsidP="0050642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226A2A" w14:textId="77777777" w:rsidR="006D515B" w:rsidRDefault="006D51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AA010" w14:textId="77777777" w:rsidR="006D515B" w:rsidRPr="006878A2" w:rsidRDefault="006D515B" w:rsidP="00506425">
    <w:pPr>
      <w:pStyle w:val="Footer"/>
      <w:framePr w:wrap="around" w:vAnchor="text" w:hAnchor="margin" w:xAlign="center" w:y="1"/>
      <w:rPr>
        <w:rStyle w:val="PageNumber"/>
        <w:color w:val="000000" w:themeColor="text1"/>
      </w:rPr>
    </w:pPr>
    <w:r w:rsidRPr="006878A2">
      <w:rPr>
        <w:rStyle w:val="PageNumber"/>
        <w:color w:val="000000" w:themeColor="text1"/>
      </w:rPr>
      <w:fldChar w:fldCharType="begin"/>
    </w:r>
    <w:r w:rsidRPr="006878A2">
      <w:rPr>
        <w:rStyle w:val="PageNumber"/>
        <w:color w:val="000000" w:themeColor="text1"/>
      </w:rPr>
      <w:instrText xml:space="preserve">PAGE  </w:instrText>
    </w:r>
    <w:r w:rsidRPr="006878A2">
      <w:rPr>
        <w:rStyle w:val="PageNumber"/>
        <w:color w:val="000000" w:themeColor="text1"/>
      </w:rPr>
      <w:fldChar w:fldCharType="separate"/>
    </w:r>
    <w:r w:rsidR="00823D17">
      <w:rPr>
        <w:rStyle w:val="PageNumber"/>
        <w:noProof/>
        <w:color w:val="000000" w:themeColor="text1"/>
      </w:rPr>
      <w:t>10</w:t>
    </w:r>
    <w:r w:rsidRPr="006878A2">
      <w:rPr>
        <w:rStyle w:val="PageNumber"/>
        <w:color w:val="000000" w:themeColor="text1"/>
      </w:rPr>
      <w:fldChar w:fldCharType="end"/>
    </w:r>
  </w:p>
  <w:p w14:paraId="02AB65BC" w14:textId="77777777" w:rsidR="006D515B" w:rsidRDefault="006D51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7BA9D1" w14:textId="77777777" w:rsidR="006D515B" w:rsidRDefault="006D515B" w:rsidP="00506425">
      <w:pPr>
        <w:spacing w:after="0" w:line="240" w:lineRule="auto"/>
      </w:pPr>
      <w:r>
        <w:separator/>
      </w:r>
    </w:p>
  </w:footnote>
  <w:footnote w:type="continuationSeparator" w:id="0">
    <w:p w14:paraId="0545F159" w14:textId="77777777" w:rsidR="006D515B" w:rsidRDefault="006D515B" w:rsidP="005064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A33A8"/>
    <w:multiLevelType w:val="hybridMultilevel"/>
    <w:tmpl w:val="CF849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36DDE"/>
    <w:multiLevelType w:val="hybridMultilevel"/>
    <w:tmpl w:val="72E06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704009"/>
    <w:multiLevelType w:val="hybridMultilevel"/>
    <w:tmpl w:val="D97863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2B1F46"/>
    <w:multiLevelType w:val="hybridMultilevel"/>
    <w:tmpl w:val="F19C9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D11355"/>
    <w:multiLevelType w:val="hybridMultilevel"/>
    <w:tmpl w:val="7876B9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14663"/>
    <w:multiLevelType w:val="hybridMultilevel"/>
    <w:tmpl w:val="F312B25E"/>
    <w:lvl w:ilvl="0" w:tplc="36281D18">
      <w:start w:val="1"/>
      <w:numFmt w:val="bullet"/>
      <w:lvlText w:val=""/>
      <w:lvlJc w:val="left"/>
      <w:pPr>
        <w:ind w:left="720" w:hanging="360"/>
      </w:pPr>
      <w:rPr>
        <w:rFonts w:ascii="Symbol" w:hAnsi="Symbol" w:hint="default"/>
        <w:color w:val="FF33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9F2531"/>
    <w:multiLevelType w:val="hybridMultilevel"/>
    <w:tmpl w:val="111267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63824B9"/>
    <w:multiLevelType w:val="hybridMultilevel"/>
    <w:tmpl w:val="12583B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C22B3A"/>
    <w:multiLevelType w:val="hybridMultilevel"/>
    <w:tmpl w:val="1BECA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C34270"/>
    <w:multiLevelType w:val="hybridMultilevel"/>
    <w:tmpl w:val="04D6D5E0"/>
    <w:lvl w:ilvl="0" w:tplc="6DA4C5AE">
      <w:start w:val="1"/>
      <w:numFmt w:val="bullet"/>
      <w:lvlText w:val=""/>
      <w:lvlJc w:val="left"/>
      <w:pPr>
        <w:ind w:left="1506" w:hanging="360"/>
      </w:pPr>
      <w:rPr>
        <w:rFonts w:ascii="Symbol" w:hAnsi="Symbol" w:hint="default"/>
        <w:color w:val="00AEEF"/>
      </w:rPr>
    </w:lvl>
    <w:lvl w:ilvl="1" w:tplc="08090003" w:tentative="1">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10" w15:restartNumberingAfterBreak="0">
    <w:nsid w:val="2A194A1A"/>
    <w:multiLevelType w:val="hybridMultilevel"/>
    <w:tmpl w:val="B42A5814"/>
    <w:lvl w:ilvl="0" w:tplc="86F8446E">
      <w:start w:val="1"/>
      <w:numFmt w:val="bullet"/>
      <w:lvlText w:val=""/>
      <w:lvlJc w:val="left"/>
      <w:pPr>
        <w:ind w:left="720" w:hanging="360"/>
      </w:pPr>
      <w:rPr>
        <w:rFonts w:ascii="Symbol" w:hAnsi="Symbol" w:hint="default"/>
        <w:color w:val="00AEE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775777"/>
    <w:multiLevelType w:val="hybridMultilevel"/>
    <w:tmpl w:val="6F0ED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A51C75"/>
    <w:multiLevelType w:val="hybridMultilevel"/>
    <w:tmpl w:val="5C046AD4"/>
    <w:lvl w:ilvl="0" w:tplc="E4681626">
      <w:start w:val="1"/>
      <w:numFmt w:val="bullet"/>
      <w:lvlText w:val=""/>
      <w:lvlJc w:val="left"/>
      <w:pPr>
        <w:ind w:left="1440" w:hanging="360"/>
      </w:pPr>
      <w:rPr>
        <w:rFonts w:ascii="Symbol" w:hAnsi="Symbol" w:hint="default"/>
        <w:color w:val="00AEEF"/>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C525750"/>
    <w:multiLevelType w:val="multilevel"/>
    <w:tmpl w:val="5CC688E6"/>
    <w:lvl w:ilvl="0">
      <w:start w:val="1"/>
      <w:numFmt w:val="bullet"/>
      <w:lvlText w:val=""/>
      <w:lvlJc w:val="left"/>
      <w:pPr>
        <w:ind w:left="1080" w:hanging="360"/>
      </w:pPr>
      <w:rPr>
        <w:rFonts w:ascii="Symbol" w:hAnsi="Symbol" w:hint="default"/>
        <w:color w:val="FF339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73E6B0B"/>
    <w:multiLevelType w:val="hybridMultilevel"/>
    <w:tmpl w:val="EF588390"/>
    <w:lvl w:ilvl="0" w:tplc="FB14DD46">
      <w:start w:val="1"/>
      <w:numFmt w:val="bullet"/>
      <w:lvlText w:val=""/>
      <w:lvlJc w:val="left"/>
      <w:pPr>
        <w:ind w:left="360" w:hanging="360"/>
      </w:pPr>
      <w:rPr>
        <w:rFonts w:ascii="Symbol" w:hAnsi="Symbol" w:hint="default"/>
        <w:color w:val="FF3399"/>
      </w:rPr>
    </w:lvl>
    <w:lvl w:ilvl="1" w:tplc="AD0C3EEA">
      <w:start w:val="1"/>
      <w:numFmt w:val="bullet"/>
      <w:lvlText w:val=""/>
      <w:lvlJc w:val="center"/>
      <w:pPr>
        <w:ind w:left="1080" w:hanging="360"/>
      </w:pPr>
      <w:rPr>
        <w:rFonts w:ascii="Symbol" w:hAnsi="Symbol" w:hint="default"/>
        <w:color w:val="FF3399"/>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4D40FE"/>
    <w:multiLevelType w:val="hybridMultilevel"/>
    <w:tmpl w:val="3D2C2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DD1E47"/>
    <w:multiLevelType w:val="hybridMultilevel"/>
    <w:tmpl w:val="6D0E39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020ADC"/>
    <w:multiLevelType w:val="hybridMultilevel"/>
    <w:tmpl w:val="B9E66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EB7B6F"/>
    <w:multiLevelType w:val="hybridMultilevel"/>
    <w:tmpl w:val="12583B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0905FC"/>
    <w:multiLevelType w:val="hybridMultilevel"/>
    <w:tmpl w:val="A1F0E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405FA9"/>
    <w:multiLevelType w:val="hybridMultilevel"/>
    <w:tmpl w:val="5CC688E6"/>
    <w:lvl w:ilvl="0" w:tplc="C3B45A7E">
      <w:start w:val="1"/>
      <w:numFmt w:val="bullet"/>
      <w:lvlText w:val=""/>
      <w:lvlJc w:val="left"/>
      <w:pPr>
        <w:ind w:left="1080" w:hanging="360"/>
      </w:pPr>
      <w:rPr>
        <w:rFonts w:ascii="Symbol" w:hAnsi="Symbol" w:hint="default"/>
        <w:color w:val="FF33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632334"/>
    <w:multiLevelType w:val="hybridMultilevel"/>
    <w:tmpl w:val="5A7A5CF4"/>
    <w:lvl w:ilvl="0" w:tplc="C8C6D538">
      <w:start w:val="2"/>
      <w:numFmt w:val="decimal"/>
      <w:lvlText w:val="%1."/>
      <w:lvlJc w:val="left"/>
      <w:pPr>
        <w:ind w:left="720" w:hanging="360"/>
      </w:pPr>
      <w:rPr>
        <w:rFonts w:hint="default"/>
        <w:b/>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9930908"/>
    <w:multiLevelType w:val="hybridMultilevel"/>
    <w:tmpl w:val="07EA0A30"/>
    <w:lvl w:ilvl="0" w:tplc="3716A4E4">
      <w:start w:val="1"/>
      <w:numFmt w:val="bullet"/>
      <w:lvlText w:val=""/>
      <w:lvlJc w:val="left"/>
      <w:pPr>
        <w:ind w:left="720" w:hanging="360"/>
      </w:pPr>
      <w:rPr>
        <w:rFonts w:ascii="Symbol" w:hAnsi="Symbol" w:hint="default"/>
        <w:color w:val="00AEE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CD736A"/>
    <w:multiLevelType w:val="hybridMultilevel"/>
    <w:tmpl w:val="FA540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D23B61"/>
    <w:multiLevelType w:val="hybridMultilevel"/>
    <w:tmpl w:val="E390B3F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8B1877"/>
    <w:multiLevelType w:val="hybridMultilevel"/>
    <w:tmpl w:val="6E88EE96"/>
    <w:lvl w:ilvl="0" w:tplc="A9D25224">
      <w:start w:val="1"/>
      <w:numFmt w:val="bullet"/>
      <w:lvlText w:val=""/>
      <w:lvlJc w:val="left"/>
      <w:pPr>
        <w:ind w:left="720" w:hanging="360"/>
      </w:pPr>
      <w:rPr>
        <w:rFonts w:ascii="Symbol" w:hAnsi="Symbol" w:hint="default"/>
        <w:color w:val="FF33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7"/>
  </w:num>
  <w:num w:numId="4">
    <w:abstractNumId w:val="4"/>
  </w:num>
  <w:num w:numId="5">
    <w:abstractNumId w:val="19"/>
  </w:num>
  <w:num w:numId="6">
    <w:abstractNumId w:val="8"/>
  </w:num>
  <w:num w:numId="7">
    <w:abstractNumId w:val="3"/>
  </w:num>
  <w:num w:numId="8">
    <w:abstractNumId w:val="17"/>
  </w:num>
  <w:num w:numId="9">
    <w:abstractNumId w:val="25"/>
  </w:num>
  <w:num w:numId="10">
    <w:abstractNumId w:val="5"/>
  </w:num>
  <w:num w:numId="11">
    <w:abstractNumId w:val="12"/>
  </w:num>
  <w:num w:numId="12">
    <w:abstractNumId w:val="9"/>
  </w:num>
  <w:num w:numId="13">
    <w:abstractNumId w:val="10"/>
  </w:num>
  <w:num w:numId="14">
    <w:abstractNumId w:val="1"/>
  </w:num>
  <w:num w:numId="15">
    <w:abstractNumId w:val="2"/>
  </w:num>
  <w:num w:numId="16">
    <w:abstractNumId w:val="23"/>
  </w:num>
  <w:num w:numId="17">
    <w:abstractNumId w:val="24"/>
  </w:num>
  <w:num w:numId="18">
    <w:abstractNumId w:val="21"/>
  </w:num>
  <w:num w:numId="19">
    <w:abstractNumId w:val="0"/>
  </w:num>
  <w:num w:numId="20">
    <w:abstractNumId w:val="20"/>
  </w:num>
  <w:num w:numId="21">
    <w:abstractNumId w:val="6"/>
  </w:num>
  <w:num w:numId="22">
    <w:abstractNumId w:val="16"/>
  </w:num>
  <w:num w:numId="23">
    <w:abstractNumId w:val="13"/>
  </w:num>
  <w:num w:numId="24">
    <w:abstractNumId w:val="22"/>
  </w:num>
  <w:num w:numId="25">
    <w:abstractNumId w:val="11"/>
  </w:num>
  <w:num w:numId="26">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nox, Janine">
    <w15:presenceInfo w15:providerId="AD" w15:userId="S-1-5-21-605618619-1342244805-1850952788-74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ocumentProtection w:edit="forms" w:enforcement="1" w:cryptProviderType="rsaAES" w:cryptAlgorithmClass="hash" w:cryptAlgorithmType="typeAny" w:cryptAlgorithmSid="14" w:cryptSpinCount="100000" w:hash="5V7iEtr2wMalXP+qJv5OnfzLDmva0ysOmIn2qKrRckkDKSuvB/IIvBU03aLEkc0I+b2Zp0cbnniTaMUvbBuc9Q==" w:salt="aY7uLAiO8U9tY6SWDhmc/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93"/>
    <w:rsid w:val="000145F9"/>
    <w:rsid w:val="000179FE"/>
    <w:rsid w:val="00037D22"/>
    <w:rsid w:val="0006052B"/>
    <w:rsid w:val="000722F7"/>
    <w:rsid w:val="00097949"/>
    <w:rsid w:val="000D6816"/>
    <w:rsid w:val="000D6AA0"/>
    <w:rsid w:val="000E557C"/>
    <w:rsid w:val="00106F27"/>
    <w:rsid w:val="00124370"/>
    <w:rsid w:val="00126D9B"/>
    <w:rsid w:val="00162CF0"/>
    <w:rsid w:val="0017511D"/>
    <w:rsid w:val="0018084F"/>
    <w:rsid w:val="001830B7"/>
    <w:rsid w:val="00185C93"/>
    <w:rsid w:val="00186091"/>
    <w:rsid w:val="001C1690"/>
    <w:rsid w:val="001C21AD"/>
    <w:rsid w:val="001E5E05"/>
    <w:rsid w:val="001F6ABD"/>
    <w:rsid w:val="0021434D"/>
    <w:rsid w:val="0023206A"/>
    <w:rsid w:val="0024501F"/>
    <w:rsid w:val="00246647"/>
    <w:rsid w:val="00250E81"/>
    <w:rsid w:val="00274512"/>
    <w:rsid w:val="002763AE"/>
    <w:rsid w:val="002A4E23"/>
    <w:rsid w:val="002F692A"/>
    <w:rsid w:val="00301D03"/>
    <w:rsid w:val="00317980"/>
    <w:rsid w:val="003364E5"/>
    <w:rsid w:val="00343460"/>
    <w:rsid w:val="003872D9"/>
    <w:rsid w:val="003A3176"/>
    <w:rsid w:val="003B485F"/>
    <w:rsid w:val="003D5B0A"/>
    <w:rsid w:val="00410D92"/>
    <w:rsid w:val="00421A2F"/>
    <w:rsid w:val="0047313C"/>
    <w:rsid w:val="00477236"/>
    <w:rsid w:val="004955B6"/>
    <w:rsid w:val="004C1EA7"/>
    <w:rsid w:val="004C4474"/>
    <w:rsid w:val="004D0AFB"/>
    <w:rsid w:val="004D405C"/>
    <w:rsid w:val="004D4D2F"/>
    <w:rsid w:val="00506425"/>
    <w:rsid w:val="00511BBE"/>
    <w:rsid w:val="0052757B"/>
    <w:rsid w:val="00570AF0"/>
    <w:rsid w:val="005975C6"/>
    <w:rsid w:val="005A47EE"/>
    <w:rsid w:val="005B7FE1"/>
    <w:rsid w:val="0060749D"/>
    <w:rsid w:val="00613BDC"/>
    <w:rsid w:val="00617851"/>
    <w:rsid w:val="006206A1"/>
    <w:rsid w:val="006229A0"/>
    <w:rsid w:val="00623CF5"/>
    <w:rsid w:val="00643698"/>
    <w:rsid w:val="006878A2"/>
    <w:rsid w:val="006B4544"/>
    <w:rsid w:val="006B5E92"/>
    <w:rsid w:val="006D515B"/>
    <w:rsid w:val="006D57BA"/>
    <w:rsid w:val="006E32F8"/>
    <w:rsid w:val="007136DC"/>
    <w:rsid w:val="007173A4"/>
    <w:rsid w:val="00722E4E"/>
    <w:rsid w:val="0072618B"/>
    <w:rsid w:val="0073332E"/>
    <w:rsid w:val="00735D58"/>
    <w:rsid w:val="00744FBF"/>
    <w:rsid w:val="00754E94"/>
    <w:rsid w:val="0079051D"/>
    <w:rsid w:val="007A0482"/>
    <w:rsid w:val="007A6E89"/>
    <w:rsid w:val="007E37BA"/>
    <w:rsid w:val="007E53FE"/>
    <w:rsid w:val="007E6BB3"/>
    <w:rsid w:val="0080761F"/>
    <w:rsid w:val="00813C64"/>
    <w:rsid w:val="00823D17"/>
    <w:rsid w:val="00853A81"/>
    <w:rsid w:val="0086365F"/>
    <w:rsid w:val="008828A1"/>
    <w:rsid w:val="008B4935"/>
    <w:rsid w:val="008C271D"/>
    <w:rsid w:val="008D3D31"/>
    <w:rsid w:val="008E7E97"/>
    <w:rsid w:val="008F1A54"/>
    <w:rsid w:val="00923AAF"/>
    <w:rsid w:val="009632AD"/>
    <w:rsid w:val="00981AB7"/>
    <w:rsid w:val="00984AAA"/>
    <w:rsid w:val="009A64C2"/>
    <w:rsid w:val="009C69FD"/>
    <w:rsid w:val="009C6D98"/>
    <w:rsid w:val="009F225B"/>
    <w:rsid w:val="00A1216D"/>
    <w:rsid w:val="00A26192"/>
    <w:rsid w:val="00A30997"/>
    <w:rsid w:val="00A343A1"/>
    <w:rsid w:val="00A41E28"/>
    <w:rsid w:val="00A45B89"/>
    <w:rsid w:val="00A735F6"/>
    <w:rsid w:val="00A7632F"/>
    <w:rsid w:val="00A92B65"/>
    <w:rsid w:val="00A9775E"/>
    <w:rsid w:val="00AB01E9"/>
    <w:rsid w:val="00AB27BA"/>
    <w:rsid w:val="00AC5380"/>
    <w:rsid w:val="00AE43AD"/>
    <w:rsid w:val="00AE4E1F"/>
    <w:rsid w:val="00B1019A"/>
    <w:rsid w:val="00B1666F"/>
    <w:rsid w:val="00B30B81"/>
    <w:rsid w:val="00B32CD9"/>
    <w:rsid w:val="00B42602"/>
    <w:rsid w:val="00B464A0"/>
    <w:rsid w:val="00B478DE"/>
    <w:rsid w:val="00B656CD"/>
    <w:rsid w:val="00B65877"/>
    <w:rsid w:val="00B66D28"/>
    <w:rsid w:val="00BA1C3A"/>
    <w:rsid w:val="00BA241E"/>
    <w:rsid w:val="00BA5850"/>
    <w:rsid w:val="00BA6DF9"/>
    <w:rsid w:val="00BB25D7"/>
    <w:rsid w:val="00BD1F8A"/>
    <w:rsid w:val="00BE4A63"/>
    <w:rsid w:val="00BE560A"/>
    <w:rsid w:val="00BF0856"/>
    <w:rsid w:val="00BF13BE"/>
    <w:rsid w:val="00C07D4B"/>
    <w:rsid w:val="00C1194B"/>
    <w:rsid w:val="00C13453"/>
    <w:rsid w:val="00C2034B"/>
    <w:rsid w:val="00C217BD"/>
    <w:rsid w:val="00C30EF5"/>
    <w:rsid w:val="00C509D3"/>
    <w:rsid w:val="00C702EE"/>
    <w:rsid w:val="00C9382E"/>
    <w:rsid w:val="00CA37AD"/>
    <w:rsid w:val="00CA3C7A"/>
    <w:rsid w:val="00CF391F"/>
    <w:rsid w:val="00D0092A"/>
    <w:rsid w:val="00D05262"/>
    <w:rsid w:val="00D06AB9"/>
    <w:rsid w:val="00D32F67"/>
    <w:rsid w:val="00D62722"/>
    <w:rsid w:val="00D650BB"/>
    <w:rsid w:val="00D81EF5"/>
    <w:rsid w:val="00D9062B"/>
    <w:rsid w:val="00D9136D"/>
    <w:rsid w:val="00D91A44"/>
    <w:rsid w:val="00DA6F27"/>
    <w:rsid w:val="00DE5CC1"/>
    <w:rsid w:val="00DE70F0"/>
    <w:rsid w:val="00E14A5B"/>
    <w:rsid w:val="00E62894"/>
    <w:rsid w:val="00E6308B"/>
    <w:rsid w:val="00E6517F"/>
    <w:rsid w:val="00E80316"/>
    <w:rsid w:val="00E84A6F"/>
    <w:rsid w:val="00E868DD"/>
    <w:rsid w:val="00E875D4"/>
    <w:rsid w:val="00EA45A4"/>
    <w:rsid w:val="00EA4CE2"/>
    <w:rsid w:val="00EC09C5"/>
    <w:rsid w:val="00EC5757"/>
    <w:rsid w:val="00EF7360"/>
    <w:rsid w:val="00F11157"/>
    <w:rsid w:val="00F303AD"/>
    <w:rsid w:val="00F32C60"/>
    <w:rsid w:val="00F33760"/>
    <w:rsid w:val="00F343DB"/>
    <w:rsid w:val="00F364BB"/>
    <w:rsid w:val="00F456A1"/>
    <w:rsid w:val="00F54AC4"/>
    <w:rsid w:val="00F938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BA8AD6C"/>
  <w15:docId w15:val="{0C22B187-D5D9-439A-855A-06933A3B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A6F"/>
  </w:style>
  <w:style w:type="paragraph" w:styleId="Heading2">
    <w:name w:val="heading 2"/>
    <w:basedOn w:val="Normal"/>
    <w:next w:val="Normal"/>
    <w:link w:val="Heading2Char"/>
    <w:uiPriority w:val="9"/>
    <w:semiHidden/>
    <w:unhideWhenUsed/>
    <w:qFormat/>
    <w:rsid w:val="001F6A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F11157"/>
    <w:pPr>
      <w:widowControl w:val="0"/>
      <w:autoSpaceDE w:val="0"/>
      <w:autoSpaceDN w:val="0"/>
      <w:adjustRightInd w:val="0"/>
      <w:spacing w:before="13" w:after="0" w:line="240" w:lineRule="auto"/>
      <w:ind w:left="850" w:hanging="850"/>
      <w:outlineLvl w:val="3"/>
    </w:pPr>
    <w:rPr>
      <w:rFonts w:ascii="Trebuchet MS" w:eastAsia="Times New Roman" w:hAnsi="Trebuchet MS" w:cs="FoundrySterling-Bold"/>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5C93"/>
    <w:rPr>
      <w:sz w:val="16"/>
      <w:szCs w:val="16"/>
    </w:rPr>
  </w:style>
  <w:style w:type="paragraph" w:styleId="CommentText">
    <w:name w:val="annotation text"/>
    <w:basedOn w:val="Normal"/>
    <w:link w:val="CommentTextChar"/>
    <w:uiPriority w:val="99"/>
    <w:unhideWhenUsed/>
    <w:rsid w:val="00185C93"/>
    <w:pPr>
      <w:spacing w:after="20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185C93"/>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185C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C9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7313C"/>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47313C"/>
    <w:rPr>
      <w:rFonts w:ascii="Calibri" w:eastAsia="Calibri" w:hAnsi="Calibri" w:cs="Times New Roman"/>
      <w:b/>
      <w:bCs/>
      <w:sz w:val="20"/>
      <w:szCs w:val="20"/>
    </w:rPr>
  </w:style>
  <w:style w:type="character" w:styleId="Hyperlink">
    <w:name w:val="Hyperlink"/>
    <w:uiPriority w:val="99"/>
    <w:unhideWhenUsed/>
    <w:rsid w:val="0047313C"/>
    <w:rPr>
      <w:color w:val="0000FF"/>
      <w:u w:val="single"/>
    </w:rPr>
  </w:style>
  <w:style w:type="paragraph" w:styleId="ListParagraph">
    <w:name w:val="List Paragraph"/>
    <w:basedOn w:val="Normal"/>
    <w:uiPriority w:val="34"/>
    <w:qFormat/>
    <w:rsid w:val="00246647"/>
    <w:pPr>
      <w:ind w:left="720"/>
      <w:contextualSpacing/>
    </w:pPr>
  </w:style>
  <w:style w:type="paragraph" w:styleId="Revision">
    <w:name w:val="Revision"/>
    <w:hidden/>
    <w:uiPriority w:val="99"/>
    <w:semiHidden/>
    <w:rsid w:val="00CA37AD"/>
    <w:pPr>
      <w:spacing w:after="0" w:line="240" w:lineRule="auto"/>
    </w:pPr>
  </w:style>
  <w:style w:type="character" w:customStyle="1" w:styleId="Heading4Char">
    <w:name w:val="Heading 4 Char"/>
    <w:basedOn w:val="DefaultParagraphFont"/>
    <w:link w:val="Heading4"/>
    <w:uiPriority w:val="9"/>
    <w:rsid w:val="00F11157"/>
    <w:rPr>
      <w:rFonts w:ascii="Trebuchet MS" w:eastAsia="Times New Roman" w:hAnsi="Trebuchet MS" w:cs="FoundrySterling-Bold"/>
      <w:b/>
      <w:bCs/>
      <w:color w:val="000000" w:themeColor="text1"/>
    </w:rPr>
  </w:style>
  <w:style w:type="character" w:styleId="FollowedHyperlink">
    <w:name w:val="FollowedHyperlink"/>
    <w:basedOn w:val="DefaultParagraphFont"/>
    <w:uiPriority w:val="99"/>
    <w:semiHidden/>
    <w:unhideWhenUsed/>
    <w:rsid w:val="00735D58"/>
    <w:rPr>
      <w:color w:val="954F72" w:themeColor="followedHyperlink"/>
      <w:u w:val="single"/>
    </w:rPr>
  </w:style>
  <w:style w:type="character" w:customStyle="1" w:styleId="A3">
    <w:name w:val="A3"/>
    <w:uiPriority w:val="99"/>
    <w:rsid w:val="009A64C2"/>
    <w:rPr>
      <w:rFonts w:cs="Foundry Sterling OT2 Book"/>
      <w:color w:val="000000"/>
      <w:sz w:val="22"/>
      <w:szCs w:val="22"/>
    </w:rPr>
  </w:style>
  <w:style w:type="character" w:customStyle="1" w:styleId="Heading2Char">
    <w:name w:val="Heading 2 Char"/>
    <w:basedOn w:val="DefaultParagraphFont"/>
    <w:link w:val="Heading2"/>
    <w:uiPriority w:val="9"/>
    <w:semiHidden/>
    <w:rsid w:val="001F6ABD"/>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5064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6425"/>
  </w:style>
  <w:style w:type="character" w:styleId="PageNumber">
    <w:name w:val="page number"/>
    <w:basedOn w:val="DefaultParagraphFont"/>
    <w:uiPriority w:val="99"/>
    <w:semiHidden/>
    <w:unhideWhenUsed/>
    <w:rsid w:val="00506425"/>
  </w:style>
  <w:style w:type="paragraph" w:customStyle="1" w:styleId="BLFBody">
    <w:name w:val="BLF Body"/>
    <w:link w:val="BLFBodyChar"/>
    <w:autoRedefine/>
    <w:qFormat/>
    <w:rsid w:val="00A343A1"/>
    <w:pPr>
      <w:widowControl w:val="0"/>
      <w:autoSpaceDE w:val="0"/>
      <w:autoSpaceDN w:val="0"/>
      <w:adjustRightInd w:val="0"/>
      <w:spacing w:before="60" w:after="60" w:line="240" w:lineRule="auto"/>
      <w:ind w:right="-45"/>
    </w:pPr>
    <w:rPr>
      <w:rFonts w:ascii="Trebuchet MS" w:eastAsia="Times New Roman" w:hAnsi="Trebuchet MS" w:cs="Arial"/>
      <w:sz w:val="24"/>
      <w:szCs w:val="20"/>
      <w:lang w:eastAsia="en-GB"/>
    </w:rPr>
  </w:style>
  <w:style w:type="character" w:customStyle="1" w:styleId="BLFBodyChar">
    <w:name w:val="BLF Body Char"/>
    <w:basedOn w:val="DefaultParagraphFont"/>
    <w:link w:val="BLFBody"/>
    <w:rsid w:val="00A343A1"/>
    <w:rPr>
      <w:rFonts w:ascii="Trebuchet MS" w:eastAsia="Times New Roman" w:hAnsi="Trebuchet MS" w:cs="Arial"/>
      <w:sz w:val="24"/>
      <w:szCs w:val="20"/>
      <w:lang w:eastAsia="en-GB"/>
    </w:rPr>
  </w:style>
  <w:style w:type="paragraph" w:styleId="Title">
    <w:name w:val="Title"/>
    <w:aliases w:val="BLF Title"/>
    <w:basedOn w:val="BLFBody"/>
    <w:next w:val="Normal"/>
    <w:link w:val="TitleChar"/>
    <w:qFormat/>
    <w:rsid w:val="00506425"/>
    <w:rPr>
      <w:color w:val="00AEEF"/>
      <w:sz w:val="76"/>
    </w:rPr>
  </w:style>
  <w:style w:type="character" w:customStyle="1" w:styleId="TitleChar">
    <w:name w:val="Title Char"/>
    <w:aliases w:val="BLF Title Char"/>
    <w:basedOn w:val="DefaultParagraphFont"/>
    <w:link w:val="Title"/>
    <w:rsid w:val="00506425"/>
    <w:rPr>
      <w:rFonts w:ascii="Trebuchet MS" w:eastAsia="Times New Roman" w:hAnsi="Trebuchet MS" w:cs="Arial"/>
      <w:color w:val="00AEEF"/>
      <w:sz w:val="76"/>
      <w:szCs w:val="20"/>
      <w:lang w:eastAsia="en-GB"/>
    </w:rPr>
  </w:style>
  <w:style w:type="paragraph" w:styleId="Subtitle">
    <w:name w:val="Subtitle"/>
    <w:aliases w:val="BLF Subtitle"/>
    <w:basedOn w:val="Normal"/>
    <w:next w:val="Normal"/>
    <w:link w:val="SubtitleChar"/>
    <w:uiPriority w:val="11"/>
    <w:qFormat/>
    <w:rsid w:val="00506425"/>
    <w:pPr>
      <w:widowControl w:val="0"/>
      <w:tabs>
        <w:tab w:val="center" w:pos="4962"/>
        <w:tab w:val="right" w:pos="8222"/>
      </w:tabs>
      <w:autoSpaceDE w:val="0"/>
      <w:autoSpaceDN w:val="0"/>
      <w:adjustRightInd w:val="0"/>
      <w:spacing w:after="120" w:line="240" w:lineRule="auto"/>
      <w:ind w:right="-45"/>
    </w:pPr>
    <w:rPr>
      <w:rFonts w:ascii="Trebuchet MS" w:eastAsia="Times New Roman" w:hAnsi="Trebuchet MS" w:cs="Arial"/>
      <w:noProof/>
      <w:sz w:val="42"/>
      <w:szCs w:val="42"/>
      <w:lang w:val="en-US" w:eastAsia="en-GB"/>
    </w:rPr>
  </w:style>
  <w:style w:type="character" w:customStyle="1" w:styleId="SubtitleChar">
    <w:name w:val="Subtitle Char"/>
    <w:aliases w:val="BLF Subtitle Char"/>
    <w:basedOn w:val="DefaultParagraphFont"/>
    <w:link w:val="Subtitle"/>
    <w:uiPriority w:val="11"/>
    <w:rsid w:val="00506425"/>
    <w:rPr>
      <w:rFonts w:ascii="Trebuchet MS" w:eastAsia="Times New Roman" w:hAnsi="Trebuchet MS" w:cs="Arial"/>
      <w:noProof/>
      <w:sz w:val="42"/>
      <w:szCs w:val="42"/>
      <w:lang w:val="en-US" w:eastAsia="en-GB"/>
    </w:rPr>
  </w:style>
  <w:style w:type="paragraph" w:styleId="Header">
    <w:name w:val="header"/>
    <w:basedOn w:val="Normal"/>
    <w:link w:val="HeaderChar"/>
    <w:uiPriority w:val="99"/>
    <w:unhideWhenUsed/>
    <w:rsid w:val="006878A2"/>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78A2"/>
  </w:style>
  <w:style w:type="table" w:styleId="TableGrid">
    <w:name w:val="Table Grid"/>
    <w:basedOn w:val="TableNormal"/>
    <w:uiPriority w:val="39"/>
    <w:rsid w:val="00511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1255">
      <w:bodyDiv w:val="1"/>
      <w:marLeft w:val="0"/>
      <w:marRight w:val="0"/>
      <w:marTop w:val="0"/>
      <w:marBottom w:val="0"/>
      <w:divBdr>
        <w:top w:val="none" w:sz="0" w:space="0" w:color="auto"/>
        <w:left w:val="none" w:sz="0" w:space="0" w:color="auto"/>
        <w:bottom w:val="none" w:sz="0" w:space="0" w:color="auto"/>
        <w:right w:val="none" w:sz="0" w:space="0" w:color="auto"/>
      </w:divBdr>
    </w:div>
    <w:div w:id="544873060">
      <w:bodyDiv w:val="1"/>
      <w:marLeft w:val="0"/>
      <w:marRight w:val="0"/>
      <w:marTop w:val="0"/>
      <w:marBottom w:val="0"/>
      <w:divBdr>
        <w:top w:val="none" w:sz="0" w:space="0" w:color="auto"/>
        <w:left w:val="none" w:sz="0" w:space="0" w:color="auto"/>
        <w:bottom w:val="none" w:sz="0" w:space="0" w:color="auto"/>
        <w:right w:val="none" w:sz="0" w:space="0" w:color="auto"/>
      </w:divBdr>
    </w:div>
    <w:div w:id="601033659">
      <w:bodyDiv w:val="1"/>
      <w:marLeft w:val="0"/>
      <w:marRight w:val="0"/>
      <w:marTop w:val="0"/>
      <w:marBottom w:val="0"/>
      <w:divBdr>
        <w:top w:val="none" w:sz="0" w:space="0" w:color="auto"/>
        <w:left w:val="none" w:sz="0" w:space="0" w:color="auto"/>
        <w:bottom w:val="none" w:sz="0" w:space="0" w:color="auto"/>
        <w:right w:val="none" w:sz="0" w:space="0" w:color="auto"/>
      </w:divBdr>
    </w:div>
    <w:div w:id="116708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biglotteryfund.org.uk/informationchecks"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nquiries.ni@biglotteryfund.org.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dataprotection@biglotteryfund.org.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biglotteryfund.org.uk/freedom-of-information"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biglotteryfund.org.uk/about-big/data-pro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solidFill>
            <a:srgbClr val="5B9BD5"/>
          </a:solidFill>
        </a:ln>
        <a:effectLst/>
        <a:extLst>
          <a:ext uri="{C572A759-6A51-4108-AA02-DFA0A04FC94B}">
            <ma14:wrappingTextBoxFlag xmlns:ma14="http://schemas.microsoft.com/office/mac/drawingml/2011/main" xmlns=""/>
          </a:ext>
        </a:ex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E9117-0962-4507-9A5D-FEEE3D16E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DDA336D0</Template>
  <TotalTime>17</TotalTime>
  <Pages>12</Pages>
  <Words>2171</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Janine</dc:creator>
  <cp:keywords/>
  <dc:description/>
  <cp:lastModifiedBy>Knox, Janine</cp:lastModifiedBy>
  <cp:revision>3</cp:revision>
  <cp:lastPrinted>2017-08-23T11:08:00Z</cp:lastPrinted>
  <dcterms:created xsi:type="dcterms:W3CDTF">2018-02-12T16:23:00Z</dcterms:created>
  <dcterms:modified xsi:type="dcterms:W3CDTF">2018-02-13T09:50:00Z</dcterms:modified>
</cp:coreProperties>
</file>